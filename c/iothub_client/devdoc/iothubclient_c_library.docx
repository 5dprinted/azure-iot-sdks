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1B89AC" w14:textId="77777777" w:rsidR="00D63FF5" w:rsidRDefault="00D63FF5" w:rsidP="00D63FF5">
      <w:pPr>
        <w:pStyle w:val="Title"/>
        <w:jc w:val="center"/>
      </w:pPr>
    </w:p>
    <w:p w14:paraId="401B89AD" w14:textId="77777777" w:rsidR="00D63FF5" w:rsidRDefault="00D63FF5" w:rsidP="00D63FF5">
      <w:pPr>
        <w:pStyle w:val="Title"/>
        <w:jc w:val="center"/>
      </w:pPr>
    </w:p>
    <w:p w14:paraId="401B89AE" w14:textId="77777777" w:rsidR="00D63FF5" w:rsidRDefault="00D63FF5" w:rsidP="00D63FF5">
      <w:pPr>
        <w:pStyle w:val="Title"/>
        <w:jc w:val="center"/>
      </w:pPr>
    </w:p>
    <w:p w14:paraId="401B89B0" w14:textId="23C3D1A1" w:rsidR="00C57721" w:rsidRDefault="009F503E" w:rsidP="00D63FF5">
      <w:pPr>
        <w:pStyle w:val="Title"/>
        <w:jc w:val="center"/>
      </w:pPr>
      <w:r>
        <w:t xml:space="preserve">IoTHub </w:t>
      </w:r>
      <w:r w:rsidR="00FE29B8">
        <w:t>c</w:t>
      </w:r>
      <w:r w:rsidR="00E458C9">
        <w:t xml:space="preserve">lient </w:t>
      </w:r>
      <w:r w:rsidR="00073D73">
        <w:t xml:space="preserve">“C” </w:t>
      </w:r>
      <w:r w:rsidR="00E458C9">
        <w:t>Library</w:t>
      </w:r>
    </w:p>
    <w:p w14:paraId="166F9C1A" w14:textId="6903B10A" w:rsidR="005D5981" w:rsidRDefault="005D5981" w:rsidP="005D5981">
      <w:pPr>
        <w:jc w:val="center"/>
      </w:pPr>
      <w:r>
        <w:t xml:space="preserve">Revision </w:t>
      </w:r>
      <w:r w:rsidR="003B3D41">
        <w:t>1</w:t>
      </w:r>
      <w:r>
        <w:t>.</w:t>
      </w:r>
      <w:r w:rsidR="002A2236">
        <w:t>6</w:t>
      </w:r>
    </w:p>
    <w:p w14:paraId="1BF61530" w14:textId="50010064" w:rsidR="003F1486" w:rsidRPr="005D5981" w:rsidRDefault="00B30405" w:rsidP="005D5981">
      <w:pPr>
        <w:jc w:val="center"/>
      </w:pPr>
      <w:r>
        <w:t>0</w:t>
      </w:r>
      <w:r w:rsidR="002A2236">
        <w:t>9</w:t>
      </w:r>
      <w:r w:rsidR="003F1486">
        <w:t>/</w:t>
      </w:r>
      <w:r w:rsidR="002A2236">
        <w:t>21</w:t>
      </w:r>
      <w:r>
        <w:t>/2015</w:t>
      </w:r>
    </w:p>
    <w:p w14:paraId="401B89B1" w14:textId="77777777" w:rsidR="00C57BB7" w:rsidRDefault="00C57BB7" w:rsidP="00264C50">
      <w:pPr>
        <w:jc w:val="both"/>
      </w:pPr>
      <w:r>
        <w:br w:type="page"/>
      </w:r>
    </w:p>
    <w:p w14:paraId="694A1710" w14:textId="0178544E" w:rsidR="00281CAB" w:rsidRDefault="00281CAB" w:rsidP="00264C50">
      <w:pPr>
        <w:pStyle w:val="Heading1"/>
        <w:jc w:val="both"/>
      </w:pPr>
      <w:r>
        <w:lastRenderedPageBreak/>
        <w:t>Revisions: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256"/>
        <w:gridCol w:w="1319"/>
        <w:gridCol w:w="1380"/>
        <w:gridCol w:w="5395"/>
      </w:tblGrid>
      <w:tr w:rsidR="001A2B1B" w14:paraId="641FC5F7" w14:textId="77777777" w:rsidTr="009971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6" w:type="dxa"/>
          </w:tcPr>
          <w:p w14:paraId="045D304E" w14:textId="31FA7218" w:rsidR="001A2B1B" w:rsidRDefault="001A2B1B" w:rsidP="00281CAB">
            <w:r>
              <w:t>Revision</w:t>
            </w:r>
          </w:p>
        </w:tc>
        <w:tc>
          <w:tcPr>
            <w:tcW w:w="1319" w:type="dxa"/>
          </w:tcPr>
          <w:p w14:paraId="0612CF2C" w14:textId="6FF7C2A1" w:rsidR="001A2B1B" w:rsidRDefault="001A2B1B" w:rsidP="00281C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Updated By</w:t>
            </w:r>
          </w:p>
        </w:tc>
        <w:tc>
          <w:tcPr>
            <w:tcW w:w="1380" w:type="dxa"/>
          </w:tcPr>
          <w:p w14:paraId="10B408EC" w14:textId="2297DA03" w:rsidR="001A2B1B" w:rsidRDefault="001A2B1B" w:rsidP="00281C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5395" w:type="dxa"/>
          </w:tcPr>
          <w:p w14:paraId="1AA26C41" w14:textId="7E474F24" w:rsidR="001A2B1B" w:rsidRDefault="001A2B1B" w:rsidP="00281C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Major updates</w:t>
            </w:r>
          </w:p>
        </w:tc>
      </w:tr>
      <w:tr w:rsidR="001A2B1B" w14:paraId="0C2D8C50" w14:textId="77777777" w:rsidTr="009971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6" w:type="dxa"/>
          </w:tcPr>
          <w:p w14:paraId="69C7BBC3" w14:textId="5B4C7F21" w:rsidR="001A2B1B" w:rsidRDefault="001A2B1B" w:rsidP="00281CAB">
            <w:r>
              <w:t>0.1</w:t>
            </w:r>
          </w:p>
        </w:tc>
        <w:tc>
          <w:tcPr>
            <w:tcW w:w="1319" w:type="dxa"/>
          </w:tcPr>
          <w:p w14:paraId="2E7B0CC5" w14:textId="5178E4C7" w:rsidR="001A2B1B" w:rsidRDefault="00D7601F" w:rsidP="00281C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</w:t>
            </w:r>
          </w:p>
        </w:tc>
        <w:tc>
          <w:tcPr>
            <w:tcW w:w="1380" w:type="dxa"/>
          </w:tcPr>
          <w:p w14:paraId="5DED433D" w14:textId="2E69DD39" w:rsidR="001A2B1B" w:rsidRDefault="001A2B1B" w:rsidP="00281C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01/15/2015</w:t>
            </w:r>
          </w:p>
        </w:tc>
        <w:tc>
          <w:tcPr>
            <w:tcW w:w="5395" w:type="dxa"/>
          </w:tcPr>
          <w:p w14:paraId="41A5AEBE" w14:textId="78728F38" w:rsidR="001A2B1B" w:rsidRDefault="001A2B1B" w:rsidP="00281C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Initial draft</w:t>
            </w:r>
          </w:p>
        </w:tc>
      </w:tr>
      <w:tr w:rsidR="001A2B1B" w14:paraId="18123E73" w14:textId="77777777" w:rsidTr="009971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6" w:type="dxa"/>
          </w:tcPr>
          <w:p w14:paraId="21B38DF4" w14:textId="0EF28668" w:rsidR="001A2B1B" w:rsidRDefault="001A2B1B" w:rsidP="00281CAB">
            <w:r>
              <w:t>0.2</w:t>
            </w:r>
          </w:p>
        </w:tc>
        <w:tc>
          <w:tcPr>
            <w:tcW w:w="1319" w:type="dxa"/>
          </w:tcPr>
          <w:p w14:paraId="00599EB0" w14:textId="25ED8814" w:rsidR="001A2B1B" w:rsidRDefault="00D7601F" w:rsidP="00281C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</w:t>
            </w:r>
          </w:p>
        </w:tc>
        <w:tc>
          <w:tcPr>
            <w:tcW w:w="1380" w:type="dxa"/>
          </w:tcPr>
          <w:p w14:paraId="2093DEBE" w14:textId="2E589785" w:rsidR="001A2B1B" w:rsidRDefault="001A2B1B" w:rsidP="00281C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01/22/2015</w:t>
            </w:r>
          </w:p>
        </w:tc>
        <w:tc>
          <w:tcPr>
            <w:tcW w:w="5395" w:type="dxa"/>
          </w:tcPr>
          <w:p w14:paraId="09297FA3" w14:textId="6CE7D120" w:rsidR="001A2B1B" w:rsidRDefault="001A2B1B" w:rsidP="00281C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Reviewed comments</w:t>
            </w:r>
            <w:r w:rsidR="00B85417">
              <w:t xml:space="preserve"> and simplified API</w:t>
            </w:r>
          </w:p>
        </w:tc>
      </w:tr>
      <w:tr w:rsidR="007B675F" w14:paraId="1CD30755" w14:textId="77777777" w:rsidTr="001A2B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6" w:type="dxa"/>
          </w:tcPr>
          <w:p w14:paraId="3DD349AF" w14:textId="66CD0A7E" w:rsidR="007B675F" w:rsidRDefault="007B675F" w:rsidP="00281CAB">
            <w:r>
              <w:t>0.3</w:t>
            </w:r>
          </w:p>
        </w:tc>
        <w:tc>
          <w:tcPr>
            <w:tcW w:w="1319" w:type="dxa"/>
          </w:tcPr>
          <w:p w14:paraId="6DBEA4D9" w14:textId="248A1C51" w:rsidR="007B675F" w:rsidRDefault="00D7601F" w:rsidP="00281C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</w:t>
            </w:r>
          </w:p>
        </w:tc>
        <w:tc>
          <w:tcPr>
            <w:tcW w:w="1380" w:type="dxa"/>
          </w:tcPr>
          <w:p w14:paraId="45C716B6" w14:textId="3ACB4EBC" w:rsidR="007B675F" w:rsidRDefault="007B675F" w:rsidP="00281C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01/30/2015</w:t>
            </w:r>
          </w:p>
        </w:tc>
        <w:tc>
          <w:tcPr>
            <w:tcW w:w="5395" w:type="dxa"/>
          </w:tcPr>
          <w:p w14:paraId="01BF23F4" w14:textId="2FDF935B" w:rsidR="007B675F" w:rsidRDefault="007B675F" w:rsidP="00281C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Completed API for both the </w:t>
            </w:r>
            <w:r w:rsidR="001B0681">
              <w:t>IOTHUB_</w:t>
            </w:r>
            <w:r>
              <w:t xml:space="preserve">message &amp; </w:t>
            </w:r>
            <w:r w:rsidR="001B0681">
              <w:t>IOTHUB_</w:t>
            </w:r>
            <w:r>
              <w:t>client</w:t>
            </w:r>
          </w:p>
        </w:tc>
      </w:tr>
      <w:tr w:rsidR="003B3D41" w14:paraId="3E9E7A9A" w14:textId="77777777" w:rsidTr="001A2B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6" w:type="dxa"/>
          </w:tcPr>
          <w:p w14:paraId="6081EA67" w14:textId="60D2331F" w:rsidR="003B3D41" w:rsidRDefault="003B3D41" w:rsidP="00281CAB">
            <w:r>
              <w:t>1.0</w:t>
            </w:r>
          </w:p>
        </w:tc>
        <w:tc>
          <w:tcPr>
            <w:tcW w:w="1319" w:type="dxa"/>
          </w:tcPr>
          <w:p w14:paraId="730A6567" w14:textId="616D19FA" w:rsidR="003B3D41" w:rsidRDefault="00D7601F" w:rsidP="00281C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</w:t>
            </w:r>
          </w:p>
        </w:tc>
        <w:tc>
          <w:tcPr>
            <w:tcW w:w="1380" w:type="dxa"/>
          </w:tcPr>
          <w:p w14:paraId="70E12783" w14:textId="5F1E7D59" w:rsidR="003B3D41" w:rsidRDefault="003B3D41" w:rsidP="00281C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03/05/2015</w:t>
            </w:r>
          </w:p>
        </w:tc>
        <w:tc>
          <w:tcPr>
            <w:tcW w:w="5395" w:type="dxa"/>
          </w:tcPr>
          <w:p w14:paraId="08B5B99D" w14:textId="2F24D237" w:rsidR="00C80CAC" w:rsidRDefault="00C2740E" w:rsidP="00281C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Updated based on the final implementation of the </w:t>
            </w:r>
            <w:r w:rsidR="001B0681">
              <w:t>IOTHUB_</w:t>
            </w:r>
            <w:r>
              <w:t>client APIs</w:t>
            </w:r>
          </w:p>
        </w:tc>
      </w:tr>
      <w:tr w:rsidR="00C80CAC" w14:paraId="3E793AE4" w14:textId="77777777" w:rsidTr="001A2B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6" w:type="dxa"/>
          </w:tcPr>
          <w:p w14:paraId="0FB08A16" w14:textId="4BD501C3" w:rsidR="00C80CAC" w:rsidRDefault="00C80CAC" w:rsidP="00281CAB">
            <w:r>
              <w:t>1.1</w:t>
            </w:r>
          </w:p>
        </w:tc>
        <w:tc>
          <w:tcPr>
            <w:tcW w:w="1319" w:type="dxa"/>
          </w:tcPr>
          <w:p w14:paraId="02AE3388" w14:textId="318A81C2" w:rsidR="00C80CAC" w:rsidRDefault="00D7601F" w:rsidP="00281C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</w:t>
            </w:r>
          </w:p>
        </w:tc>
        <w:tc>
          <w:tcPr>
            <w:tcW w:w="1380" w:type="dxa"/>
          </w:tcPr>
          <w:p w14:paraId="6FFB8B18" w14:textId="3EFFE55B" w:rsidR="00C80CAC" w:rsidRDefault="00C80CAC" w:rsidP="00281C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04/14/2015</w:t>
            </w:r>
          </w:p>
        </w:tc>
        <w:tc>
          <w:tcPr>
            <w:tcW w:w="5395" w:type="dxa"/>
          </w:tcPr>
          <w:p w14:paraId="20141BBF" w14:textId="1D46C3DB" w:rsidR="00C80CAC" w:rsidRDefault="00C80CAC" w:rsidP="00281C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Adjust the config to use a function pointer rather than an enum</w:t>
            </w:r>
          </w:p>
        </w:tc>
      </w:tr>
      <w:tr w:rsidR="007C6227" w14:paraId="0AEDA818" w14:textId="77777777" w:rsidTr="001A2B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6" w:type="dxa"/>
          </w:tcPr>
          <w:p w14:paraId="7418E0AD" w14:textId="5A56534B" w:rsidR="007C6227" w:rsidRDefault="007C6227" w:rsidP="00281CAB">
            <w:r>
              <w:t>1.2</w:t>
            </w:r>
          </w:p>
        </w:tc>
        <w:tc>
          <w:tcPr>
            <w:tcW w:w="1319" w:type="dxa"/>
          </w:tcPr>
          <w:p w14:paraId="79703ECF" w14:textId="29A0C592" w:rsidR="007C6227" w:rsidRDefault="00D7601F" w:rsidP="00281C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DC</w:t>
            </w:r>
          </w:p>
        </w:tc>
        <w:tc>
          <w:tcPr>
            <w:tcW w:w="1380" w:type="dxa"/>
          </w:tcPr>
          <w:p w14:paraId="6226960A" w14:textId="73AADF46" w:rsidR="007C6227" w:rsidRDefault="007C6227" w:rsidP="00281C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04/19/2015</w:t>
            </w:r>
          </w:p>
        </w:tc>
        <w:tc>
          <w:tcPr>
            <w:tcW w:w="5395" w:type="dxa"/>
          </w:tcPr>
          <w:p w14:paraId="7D56EDCC" w14:textId="7D446880" w:rsidR="007C6227" w:rsidRDefault="007C6227" w:rsidP="00281C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Rename DeviceHub to IoTHub</w:t>
            </w:r>
          </w:p>
        </w:tc>
      </w:tr>
      <w:tr w:rsidR="00961B17" w14:paraId="53B68A44" w14:textId="77777777" w:rsidTr="001A2B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6" w:type="dxa"/>
          </w:tcPr>
          <w:p w14:paraId="405581BA" w14:textId="1CE343FF" w:rsidR="00961B17" w:rsidRDefault="00961B17" w:rsidP="00281CAB">
            <w:r>
              <w:t>1.3</w:t>
            </w:r>
          </w:p>
        </w:tc>
        <w:tc>
          <w:tcPr>
            <w:tcW w:w="1319" w:type="dxa"/>
          </w:tcPr>
          <w:p w14:paraId="2B5E8135" w14:textId="17C84091" w:rsidR="00961B17" w:rsidRDefault="00D7601F" w:rsidP="00281C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</w:t>
            </w:r>
          </w:p>
        </w:tc>
        <w:tc>
          <w:tcPr>
            <w:tcW w:w="1380" w:type="dxa"/>
          </w:tcPr>
          <w:p w14:paraId="638F906A" w14:textId="06E42A69" w:rsidR="00961B17" w:rsidRDefault="00961B17" w:rsidP="00281C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05/18/2015</w:t>
            </w:r>
          </w:p>
        </w:tc>
        <w:tc>
          <w:tcPr>
            <w:tcW w:w="5395" w:type="dxa"/>
          </w:tcPr>
          <w:p w14:paraId="15A41B43" w14:textId="7A3BBA75" w:rsidR="00961B17" w:rsidRDefault="00961B17" w:rsidP="00281C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Rework to bring _DoWork and threadlessness.</w:t>
            </w:r>
          </w:p>
        </w:tc>
      </w:tr>
      <w:tr w:rsidR="00935F89" w14:paraId="1C8698B3" w14:textId="77777777" w:rsidTr="001A2B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6" w:type="dxa"/>
          </w:tcPr>
          <w:p w14:paraId="492099E7" w14:textId="70EF71EE" w:rsidR="002A2236" w:rsidRDefault="00935F89" w:rsidP="00281CAB">
            <w:r>
              <w:t>1.5</w:t>
            </w:r>
          </w:p>
        </w:tc>
        <w:tc>
          <w:tcPr>
            <w:tcW w:w="1319" w:type="dxa"/>
          </w:tcPr>
          <w:p w14:paraId="02BD1501" w14:textId="7861BBEF" w:rsidR="00935F89" w:rsidRDefault="00D7601F" w:rsidP="00281C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</w:t>
            </w:r>
          </w:p>
        </w:tc>
        <w:tc>
          <w:tcPr>
            <w:tcW w:w="1380" w:type="dxa"/>
          </w:tcPr>
          <w:p w14:paraId="2ADB71ED" w14:textId="19775B52" w:rsidR="00935F89" w:rsidRDefault="00935F89" w:rsidP="00281C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07/02/2015</w:t>
            </w:r>
          </w:p>
        </w:tc>
        <w:tc>
          <w:tcPr>
            <w:tcW w:w="5395" w:type="dxa"/>
          </w:tcPr>
          <w:p w14:paraId="3FAE4B2B" w14:textId="5BFD9DC2" w:rsidR="002A2236" w:rsidRDefault="00935F89" w:rsidP="00281C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_SetOption</w:t>
            </w:r>
          </w:p>
        </w:tc>
      </w:tr>
      <w:tr w:rsidR="002A2236" w14:paraId="00969939" w14:textId="77777777" w:rsidTr="001A2B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6" w:type="dxa"/>
          </w:tcPr>
          <w:p w14:paraId="21CF6ECF" w14:textId="5A603D27" w:rsidR="002A2236" w:rsidRDefault="002A2236" w:rsidP="00281CAB">
            <w:r>
              <w:t>1.6</w:t>
            </w:r>
          </w:p>
        </w:tc>
        <w:tc>
          <w:tcPr>
            <w:tcW w:w="1319" w:type="dxa"/>
          </w:tcPr>
          <w:p w14:paraId="2DDACAD9" w14:textId="45EA22EA" w:rsidR="002A2236" w:rsidRDefault="00D7601F" w:rsidP="00281C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</w:t>
            </w:r>
          </w:p>
        </w:tc>
        <w:tc>
          <w:tcPr>
            <w:tcW w:w="1380" w:type="dxa"/>
          </w:tcPr>
          <w:p w14:paraId="3DA4C3E5" w14:textId="7E37B1FB" w:rsidR="002A2236" w:rsidRDefault="00D913C3" w:rsidP="00281C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9/24</w:t>
            </w:r>
            <w:r w:rsidR="002A2236">
              <w:t>/2015</w:t>
            </w:r>
          </w:p>
        </w:tc>
        <w:tc>
          <w:tcPr>
            <w:tcW w:w="5395" w:type="dxa"/>
          </w:tcPr>
          <w:p w14:paraId="74FBF298" w14:textId="14E1EBE3" w:rsidR="002A2236" w:rsidRDefault="002A2236" w:rsidP="00281C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Rework to bring up to date with current API</w:t>
            </w:r>
          </w:p>
        </w:tc>
      </w:tr>
    </w:tbl>
    <w:p w14:paraId="7BF502C6" w14:textId="77777777" w:rsidR="00281CAB" w:rsidRPr="00281CAB" w:rsidRDefault="00281CAB" w:rsidP="00281CAB"/>
    <w:p w14:paraId="401B89B2" w14:textId="77777777" w:rsidR="00C57BB7" w:rsidRDefault="00C57BB7" w:rsidP="00264C50">
      <w:pPr>
        <w:pStyle w:val="Heading1"/>
        <w:jc w:val="both"/>
      </w:pPr>
      <w:r>
        <w:t>Overview</w:t>
      </w:r>
    </w:p>
    <w:p w14:paraId="4B0259B6" w14:textId="1EBC75A3" w:rsidR="00D26D60" w:rsidRDefault="00803830" w:rsidP="00264C50">
      <w:pPr>
        <w:jc w:val="both"/>
      </w:pPr>
      <w:r>
        <w:t xml:space="preserve">The </w:t>
      </w:r>
      <w:r w:rsidR="00893A68">
        <w:t xml:space="preserve">IoTHub </w:t>
      </w:r>
      <w:r>
        <w:t>c</w:t>
      </w:r>
      <w:r w:rsidR="0034492F">
        <w:t xml:space="preserve">lient </w:t>
      </w:r>
      <w:r w:rsidR="00CB2ED4">
        <w:t>“C”</w:t>
      </w:r>
      <w:r w:rsidR="0034492F">
        <w:t xml:space="preserve"> library offers developers a means of </w:t>
      </w:r>
      <w:r>
        <w:t>communication to &amp; from a</w:t>
      </w:r>
      <w:r w:rsidR="0025235D">
        <w:t>n</w:t>
      </w:r>
      <w:r>
        <w:t xml:space="preserve"> </w:t>
      </w:r>
      <w:r w:rsidR="0025235D">
        <w:t>IoT</w:t>
      </w:r>
      <w:r w:rsidR="006C64A2">
        <w:t xml:space="preserve"> </w:t>
      </w:r>
      <w:r w:rsidR="0025235D">
        <w:t>Hub</w:t>
      </w:r>
      <w:r w:rsidR="001478E9">
        <w:t>.</w:t>
      </w:r>
      <w:r w:rsidR="006472C8">
        <w:t xml:space="preserve">  </w:t>
      </w:r>
    </w:p>
    <w:p w14:paraId="3AD8A292" w14:textId="76F50540" w:rsidR="006472C8" w:rsidRDefault="006472C8" w:rsidP="00264C50">
      <w:pPr>
        <w:jc w:val="both"/>
      </w:pPr>
      <w:r>
        <w:t>The library allows a device to achieve the supported communication patterns b</w:t>
      </w:r>
      <w:r w:rsidR="00544AB1">
        <w:t xml:space="preserve">y a </w:t>
      </w:r>
      <w:r w:rsidR="00170891">
        <w:t>IoT Hub</w:t>
      </w:r>
      <w:r w:rsidR="00544AB1">
        <w:t>:</w:t>
      </w:r>
    </w:p>
    <w:p w14:paraId="0479F030" w14:textId="32E64D90" w:rsidR="00544AB1" w:rsidRDefault="007F360A" w:rsidP="00544AB1">
      <w:pPr>
        <w:pStyle w:val="ListParagraph"/>
        <w:numPr>
          <w:ilvl w:val="0"/>
          <w:numId w:val="11"/>
        </w:numPr>
      </w:pPr>
      <w:r>
        <w:rPr>
          <w:b/>
        </w:rPr>
        <w:t>Event</w:t>
      </w:r>
      <w:r w:rsidR="00544AB1">
        <w:t xml:space="preserve">. A message sent by a device to </w:t>
      </w:r>
      <w:r w:rsidR="00DD1B76">
        <w:t xml:space="preserve">a </w:t>
      </w:r>
      <w:r w:rsidR="00170891">
        <w:t>IoT Hub</w:t>
      </w:r>
      <w:r w:rsidR="00544AB1">
        <w:t xml:space="preserve">. The device does not expect a response from </w:t>
      </w:r>
      <w:r w:rsidR="00170891">
        <w:t>IoT Hub</w:t>
      </w:r>
      <w:r w:rsidR="00544AB1">
        <w:t xml:space="preserve">, but the </w:t>
      </w:r>
      <w:r>
        <w:t>event</w:t>
      </w:r>
      <w:r w:rsidR="00544AB1">
        <w:t xml:space="preserve"> message can result in errors (e.g. not being processed …).</w:t>
      </w:r>
    </w:p>
    <w:p w14:paraId="7D8E596E" w14:textId="2A0B5CDB" w:rsidR="00544AB1" w:rsidRDefault="002A2236" w:rsidP="00544AB1">
      <w:pPr>
        <w:pStyle w:val="ListParagraph"/>
        <w:numPr>
          <w:ilvl w:val="0"/>
          <w:numId w:val="11"/>
        </w:numPr>
      </w:pPr>
      <w:r>
        <w:rPr>
          <w:b/>
        </w:rPr>
        <w:t>Message</w:t>
      </w:r>
      <w:r w:rsidR="00544AB1">
        <w:t xml:space="preserve">. A message sent by </w:t>
      </w:r>
      <w:r w:rsidR="00170891">
        <w:t>IoT Hub</w:t>
      </w:r>
      <w:r w:rsidR="000C1BC8">
        <w:t xml:space="preserve"> to the device</w:t>
      </w:r>
      <w:r w:rsidR="006D0B59">
        <w:t xml:space="preserve">. </w:t>
      </w:r>
      <w:r w:rsidR="00170891">
        <w:t>IoT Hub</w:t>
      </w:r>
      <w:r w:rsidR="006D0B59">
        <w:t xml:space="preserve"> </w:t>
      </w:r>
      <w:r w:rsidR="00544AB1">
        <w:t xml:space="preserve">does not expect a response from the device, but the </w:t>
      </w:r>
      <w:r>
        <w:t>message</w:t>
      </w:r>
      <w:r w:rsidR="00544AB1">
        <w:t xml:space="preserve"> can result in errors (e.g. failed delivery…)</w:t>
      </w:r>
    </w:p>
    <w:p w14:paraId="401B89B3" w14:textId="3FA5480D" w:rsidR="00C57BB7" w:rsidRDefault="00317800" w:rsidP="00264C50">
      <w:pPr>
        <w:jc w:val="both"/>
      </w:pPr>
      <w:r>
        <w:t>T</w:t>
      </w:r>
      <w:r w:rsidR="0034492F">
        <w:t>he library offers the following features:</w:t>
      </w:r>
    </w:p>
    <w:p w14:paraId="1331D24C" w14:textId="25BCCD6C" w:rsidR="008D733F" w:rsidRDefault="008D733F" w:rsidP="0034433A">
      <w:pPr>
        <w:pStyle w:val="ListParagraph"/>
        <w:numPr>
          <w:ilvl w:val="0"/>
          <w:numId w:val="9"/>
        </w:numPr>
        <w:jc w:val="both"/>
      </w:pPr>
      <w:r>
        <w:t xml:space="preserve">The library provides an encapsulation for the message transfer between a device &amp; </w:t>
      </w:r>
      <w:r w:rsidR="006F7376">
        <w:t>I</w:t>
      </w:r>
      <w:r w:rsidR="008127E3">
        <w:t>oT</w:t>
      </w:r>
      <w:r w:rsidR="006F7376">
        <w:t xml:space="preserve"> </w:t>
      </w:r>
      <w:r w:rsidR="008127E3">
        <w:t>Hub</w:t>
      </w:r>
      <w:r>
        <w:t>.</w:t>
      </w:r>
    </w:p>
    <w:p w14:paraId="2D736558" w14:textId="572168E5" w:rsidR="000B7307" w:rsidRDefault="00AD77F2" w:rsidP="0034433A">
      <w:pPr>
        <w:pStyle w:val="ListParagraph"/>
        <w:numPr>
          <w:ilvl w:val="0"/>
          <w:numId w:val="9"/>
        </w:numPr>
        <w:jc w:val="both"/>
      </w:pPr>
      <w:r>
        <w:t>The library</w:t>
      </w:r>
      <w:r w:rsidR="0034492F">
        <w:t xml:space="preserve"> </w:t>
      </w:r>
      <w:r w:rsidR="00FC105A">
        <w:t>supports AMQP</w:t>
      </w:r>
      <w:r w:rsidR="002A2236">
        <w:t xml:space="preserve">, </w:t>
      </w:r>
      <w:r w:rsidR="00FC105A">
        <w:t>HTTP</w:t>
      </w:r>
      <w:r w:rsidR="002A2236">
        <w:t>, and MQTT</w:t>
      </w:r>
      <w:r w:rsidR="00466062">
        <w:t xml:space="preserve"> </w:t>
      </w:r>
      <w:r w:rsidR="00FC105A">
        <w:t xml:space="preserve">protocols for communication with a </w:t>
      </w:r>
      <w:r w:rsidR="00924803">
        <w:t xml:space="preserve">IoT </w:t>
      </w:r>
      <w:r w:rsidR="00FC105A">
        <w:t>Hub.</w:t>
      </w:r>
      <w:r w:rsidR="000A6D15">
        <w:t xml:space="preserve"> </w:t>
      </w:r>
    </w:p>
    <w:p w14:paraId="15B93E16" w14:textId="2C1C86E4" w:rsidR="0034492F" w:rsidDel="00093E50" w:rsidRDefault="0034492F" w:rsidP="0034433A">
      <w:pPr>
        <w:pStyle w:val="ListParagraph"/>
        <w:numPr>
          <w:ilvl w:val="0"/>
          <w:numId w:val="9"/>
        </w:numPr>
        <w:jc w:val="both"/>
        <w:rPr>
          <w:del w:id="0" w:author="Andrei Porumb" w:date="2016-03-01T06:58:00Z"/>
        </w:rPr>
      </w:pPr>
      <w:del w:id="1" w:author="Andrei Porumb" w:date="2016-03-01T06:58:00Z">
        <w:r w:rsidDel="00093E50">
          <w:delText xml:space="preserve">The library uses Proton-C to establish </w:delText>
        </w:r>
        <w:r w:rsidR="00A5581B" w:rsidDel="00093E50">
          <w:delText>the AMQP communication</w:delText>
        </w:r>
        <w:r w:rsidR="00691F6B" w:rsidDel="00093E50">
          <w:delText>.</w:delText>
        </w:r>
      </w:del>
    </w:p>
    <w:p w14:paraId="76871129" w14:textId="5DF83719" w:rsidR="002A2236" w:rsidDel="00093E50" w:rsidRDefault="002A2236" w:rsidP="0034433A">
      <w:pPr>
        <w:pStyle w:val="ListParagraph"/>
        <w:numPr>
          <w:ilvl w:val="0"/>
          <w:numId w:val="9"/>
        </w:numPr>
        <w:jc w:val="both"/>
        <w:rPr>
          <w:del w:id="2" w:author="Andrei Porumb" w:date="2016-03-01T06:58:00Z"/>
        </w:rPr>
      </w:pPr>
      <w:del w:id="3" w:author="Andrei Porumb" w:date="2016-03-01T06:58:00Z">
        <w:r w:rsidDel="00093E50">
          <w:delText>The library uses Paho to establish the MQTT communication.</w:delText>
        </w:r>
      </w:del>
    </w:p>
    <w:p w14:paraId="64E8C847" w14:textId="2AEDB988" w:rsidR="0034492F" w:rsidRDefault="008A415B" w:rsidP="0034433A">
      <w:pPr>
        <w:pStyle w:val="ListParagraph"/>
        <w:numPr>
          <w:ilvl w:val="0"/>
          <w:numId w:val="9"/>
        </w:numPr>
        <w:jc w:val="both"/>
      </w:pPr>
      <w:r>
        <w:t>T</w:t>
      </w:r>
      <w:r w:rsidR="00A7050F">
        <w:t>he library is</w:t>
      </w:r>
      <w:r w:rsidR="009B0B92">
        <w:t xml:space="preserve"> a </w:t>
      </w:r>
      <w:r>
        <w:t>static lib.</w:t>
      </w:r>
    </w:p>
    <w:p w14:paraId="758DE9A8" w14:textId="1ECA793B" w:rsidR="008A415B" w:rsidRDefault="008A415B" w:rsidP="0034433A">
      <w:pPr>
        <w:pStyle w:val="ListParagraph"/>
        <w:numPr>
          <w:ilvl w:val="0"/>
          <w:numId w:val="9"/>
        </w:numPr>
        <w:jc w:val="both"/>
      </w:pPr>
      <w:r>
        <w:t xml:space="preserve">The </w:t>
      </w:r>
      <w:r w:rsidR="008D29FA">
        <w:t xml:space="preserve">source code for the </w:t>
      </w:r>
      <w:r w:rsidR="001C1AC3">
        <w:t xml:space="preserve">library </w:t>
      </w:r>
      <w:r w:rsidR="00083BC9">
        <w:t>will be</w:t>
      </w:r>
      <w:r w:rsidR="001C1AC3">
        <w:t xml:space="preserve"> </w:t>
      </w:r>
      <w:r>
        <w:t xml:space="preserve">available </w:t>
      </w:r>
      <w:r w:rsidR="001C1AC3">
        <w:t>under the “</w:t>
      </w:r>
      <w:r w:rsidR="001B0681">
        <w:t>IOTHUB_</w:t>
      </w:r>
      <w:r w:rsidR="001C1AC3">
        <w:t xml:space="preserve">client” under the </w:t>
      </w:r>
      <w:r w:rsidR="005C08B8">
        <w:t>“Azure/</w:t>
      </w:r>
      <w:r w:rsidR="002B6014">
        <w:t>azure-iot-sdk</w:t>
      </w:r>
      <w:r w:rsidR="006F7376">
        <w:t>s</w:t>
      </w:r>
      <w:r w:rsidR="005C08B8">
        <w:t>”</w:t>
      </w:r>
      <w:r w:rsidR="00336F0A">
        <w:t xml:space="preserve"> in the </w:t>
      </w:r>
      <w:r>
        <w:t>GitHub repository</w:t>
      </w:r>
      <w:r w:rsidR="004A69B9">
        <w:t>.</w:t>
      </w:r>
    </w:p>
    <w:p w14:paraId="7873676A" w14:textId="146DD814" w:rsidR="00B90672" w:rsidRPr="00AB6462" w:rsidRDefault="00B90672" w:rsidP="00B90672">
      <w:pPr>
        <w:pStyle w:val="ListParagraph"/>
        <w:numPr>
          <w:ilvl w:val="0"/>
          <w:numId w:val="9"/>
        </w:numPr>
        <w:jc w:val="both"/>
        <w:rPr>
          <w:rStyle w:val="Hyperlink"/>
          <w:color w:val="auto"/>
          <w:u w:val="none"/>
        </w:rPr>
      </w:pPr>
      <w:r>
        <w:t>The repository is located at:</w:t>
      </w:r>
      <w:r w:rsidR="00A7050F">
        <w:t xml:space="preserve"> </w:t>
      </w:r>
      <w:hyperlink r:id="rId11" w:history="1">
        <w:r w:rsidR="00A7050F">
          <w:rPr>
            <w:rStyle w:val="Hyperlink"/>
          </w:rPr>
          <w:t>https://github.com/Azure/azure-iot-sdks</w:t>
        </w:r>
      </w:hyperlink>
    </w:p>
    <w:p w14:paraId="3E77C53E" w14:textId="77777777" w:rsidR="00B42F18" w:rsidRPr="0045461E" w:rsidRDefault="00B42F18" w:rsidP="0045461E">
      <w:pPr>
        <w:jc w:val="both"/>
        <w:rPr>
          <w:rStyle w:val="Hyperlink"/>
          <w:color w:val="auto"/>
          <w:u w:val="none"/>
        </w:rPr>
      </w:pPr>
    </w:p>
    <w:p w14:paraId="0C6D7C4D" w14:textId="68580904" w:rsidR="00B42F18" w:rsidRDefault="00B42F18" w:rsidP="0045461E">
      <w:pPr>
        <w:ind w:firstLine="360"/>
      </w:pPr>
      <w:r>
        <w:t xml:space="preserve">The APIs of this library cannot be called from different threads on the same handle without risking data races. Therefore, should more than 1 thread need to access concurrently the APIs of this module on the same handle, there needs to </w:t>
      </w:r>
      <w:r w:rsidR="00D2593B">
        <w:t xml:space="preserve">be </w:t>
      </w:r>
      <w:r>
        <w:t>a user-level synchronization mechanism that guarantees that two APIs are not called at the same time.</w:t>
      </w:r>
    </w:p>
    <w:p w14:paraId="6EA32BA1" w14:textId="42747C79" w:rsidR="00506172" w:rsidRDefault="00506172" w:rsidP="00A147BB"/>
    <w:p w14:paraId="6BBC9AB9" w14:textId="4B43D8FB" w:rsidR="00E16C6C" w:rsidRDefault="008B152D" w:rsidP="00A01434">
      <w:pPr>
        <w:pStyle w:val="Heading1"/>
      </w:pPr>
      <w:r w:rsidRPr="004D7129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B544447" wp14:editId="0A2AA075">
                <wp:simplePos x="0" y="0"/>
                <wp:positionH relativeFrom="margin">
                  <wp:posOffset>-330200</wp:posOffset>
                </wp:positionH>
                <wp:positionV relativeFrom="paragraph">
                  <wp:posOffset>301625</wp:posOffset>
                </wp:positionV>
                <wp:extent cx="7048500" cy="7899400"/>
                <wp:effectExtent l="0" t="0" r="19050" b="25400"/>
                <wp:wrapTopAndBottom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48500" cy="789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BAA09B" w14:textId="77777777" w:rsidR="00A147BB" w:rsidRPr="0003413B" w:rsidRDefault="00A147BB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#include &lt;stdio.h&gt;</w:t>
                            </w:r>
                          </w:p>
                          <w:p w14:paraId="2AB050EC" w14:textId="77777777" w:rsidR="00A147BB" w:rsidRPr="0003413B" w:rsidRDefault="00A147BB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#include &lt;stdlib.h&gt;</w:t>
                            </w:r>
                          </w:p>
                          <w:p w14:paraId="491D35E4" w14:textId="77777777" w:rsidR="00A147BB" w:rsidRPr="0003413B" w:rsidRDefault="00A147BB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</w:p>
                          <w:p w14:paraId="00A94299" w14:textId="77777777" w:rsidR="00A147BB" w:rsidRPr="0003413B" w:rsidRDefault="00A147BB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#include "iothub_client.h"</w:t>
                            </w:r>
                          </w:p>
                          <w:p w14:paraId="786CA818" w14:textId="77777777" w:rsidR="00A147BB" w:rsidRPr="0003413B" w:rsidRDefault="00A147BB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#include "iothub_message.h"</w:t>
                            </w:r>
                          </w:p>
                          <w:p w14:paraId="7B79899E" w14:textId="77777777" w:rsidR="00A147BB" w:rsidRPr="0003413B" w:rsidRDefault="00A147BB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#include "threadapi.h"</w:t>
                            </w:r>
                          </w:p>
                          <w:p w14:paraId="00A1632B" w14:textId="77777777" w:rsidR="00A147BB" w:rsidRPr="0003413B" w:rsidRDefault="00A147BB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#include "crt_abstractions.h"</w:t>
                            </w:r>
                          </w:p>
                          <w:p w14:paraId="4A662A55" w14:textId="77777777" w:rsidR="00A147BB" w:rsidRPr="0003413B" w:rsidRDefault="00A147BB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#include "iothubtransportamqp.h"</w:t>
                            </w:r>
                          </w:p>
                          <w:p w14:paraId="4C72E42F" w14:textId="77777777" w:rsidR="00A147BB" w:rsidRPr="0003413B" w:rsidRDefault="00A147BB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</w:p>
                          <w:p w14:paraId="6EA8B431" w14:textId="77777777" w:rsidR="00A147BB" w:rsidRPr="0003413B" w:rsidRDefault="00A147BB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</w:p>
                          <w:p w14:paraId="5915A2D3" w14:textId="77777777" w:rsidR="00A147BB" w:rsidRPr="0003413B" w:rsidRDefault="00A147BB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#define MAX_NUMBER_OF_MESSAGES 5</w:t>
                            </w:r>
                          </w:p>
                          <w:p w14:paraId="2E146F91" w14:textId="77777777" w:rsidR="00A147BB" w:rsidRPr="0003413B" w:rsidRDefault="00A147BB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</w:p>
                          <w:p w14:paraId="6108CB44" w14:textId="77777777" w:rsidR="00A147BB" w:rsidRPr="0003413B" w:rsidRDefault="00A147BB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static const unsigned int SLEEP_IN_MILLISECONDS = 500;</w:t>
                            </w:r>
                          </w:p>
                          <w:p w14:paraId="296AD562" w14:textId="77777777" w:rsidR="00A147BB" w:rsidRPr="0003413B" w:rsidRDefault="00A147BB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static const int MESSAGE_BASE_TRACKING_ID = 42;</w:t>
                            </w:r>
                          </w:p>
                          <w:p w14:paraId="0288D6BD" w14:textId="77777777" w:rsidR="00A147BB" w:rsidRPr="0003413B" w:rsidRDefault="00A147BB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static int g_callbackInvoked;</w:t>
                            </w:r>
                          </w:p>
                          <w:p w14:paraId="56A2C4BC" w14:textId="77777777" w:rsidR="00A147BB" w:rsidRPr="0003413B" w:rsidRDefault="00A147BB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</w:p>
                          <w:p w14:paraId="3D62435B" w14:textId="77777777" w:rsidR="00A147BB" w:rsidRPr="0003413B" w:rsidRDefault="00A147BB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</w:p>
                          <w:p w14:paraId="7DBEC97B" w14:textId="77777777" w:rsidR="00A147BB" w:rsidRPr="0003413B" w:rsidRDefault="00A147BB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typedef struct EVENT_INSTANCE_TAG</w:t>
                            </w:r>
                          </w:p>
                          <w:p w14:paraId="1B446235" w14:textId="77777777" w:rsidR="00A147BB" w:rsidRPr="0003413B" w:rsidRDefault="00A147BB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{</w:t>
                            </w:r>
                          </w:p>
                          <w:p w14:paraId="29783BBC" w14:textId="77777777" w:rsidR="00A147BB" w:rsidRPr="0003413B" w:rsidRDefault="00A147BB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   IOTHUB_MESSAGE_HANDLE messageHandle;</w:t>
                            </w:r>
                          </w:p>
                          <w:p w14:paraId="049862C8" w14:textId="77777777" w:rsidR="00A147BB" w:rsidRPr="0003413B" w:rsidRDefault="00A147BB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   int messageTrackingId;  // For tracking the messages within the user callback.</w:t>
                            </w:r>
                          </w:p>
                          <w:p w14:paraId="65125112" w14:textId="77777777" w:rsidR="00A147BB" w:rsidRPr="0003413B" w:rsidRDefault="00A147BB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} EVENT_INSTANCE;</w:t>
                            </w:r>
                          </w:p>
                          <w:p w14:paraId="0ABD0525" w14:textId="77777777" w:rsidR="00A147BB" w:rsidRPr="0003413B" w:rsidRDefault="00A147BB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</w:p>
                          <w:p w14:paraId="107B1B9C" w14:textId="77777777" w:rsidR="00A147BB" w:rsidRPr="0003413B" w:rsidRDefault="00A147BB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static void ReceiveConfirmationCallback(IOTHUB_CLIENT_CONFIRMATION_RESULT result, void* userContextCallback)</w:t>
                            </w:r>
                          </w:p>
                          <w:p w14:paraId="5DDEE7DE" w14:textId="77777777" w:rsidR="00A147BB" w:rsidRPr="0003413B" w:rsidRDefault="00A147BB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{</w:t>
                            </w:r>
                          </w:p>
                          <w:p w14:paraId="4B721254" w14:textId="77777777" w:rsidR="00A147BB" w:rsidRPr="0003413B" w:rsidRDefault="00A147BB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   EVENT_INSTANCE* eventInstance = (EVENT_INSTANCE*)userContextCallback;</w:t>
                            </w:r>
                          </w:p>
                          <w:p w14:paraId="723602D2" w14:textId="77777777" w:rsidR="00A147BB" w:rsidRPr="0003413B" w:rsidRDefault="00A147BB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   (void)printf("Confirmation[%d] received for message tracking id = %d with result = %d\r\n", g_callbackInvoked, eventInstance-&gt;messageTrackingId, result);</w:t>
                            </w:r>
                          </w:p>
                          <w:p w14:paraId="1D17181E" w14:textId="77777777" w:rsidR="00A147BB" w:rsidRPr="0003413B" w:rsidRDefault="00A147BB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   /* Some device specific action code goes here... */</w:t>
                            </w:r>
                          </w:p>
                          <w:p w14:paraId="1A050B0C" w14:textId="77777777" w:rsidR="00A147BB" w:rsidRPr="0003413B" w:rsidRDefault="00A147BB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   g_callbackInvoked++;</w:t>
                            </w:r>
                          </w:p>
                          <w:p w14:paraId="4E857E29" w14:textId="77777777" w:rsidR="00A147BB" w:rsidRPr="0003413B" w:rsidRDefault="00A147BB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}</w:t>
                            </w:r>
                          </w:p>
                          <w:p w14:paraId="3B0B9A1B" w14:textId="77777777" w:rsidR="00A147BB" w:rsidRDefault="00A147BB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</w:p>
                          <w:p w14:paraId="7A7967E1" w14:textId="1CB5F06A" w:rsidR="00A147BB" w:rsidRPr="0003413B" w:rsidRDefault="00A147BB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int main</w:t>
                            </w:r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(void)</w:t>
                            </w:r>
                          </w:p>
                          <w:p w14:paraId="1E9313F5" w14:textId="77777777" w:rsidR="00A147BB" w:rsidRPr="0003413B" w:rsidRDefault="00A147BB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{</w:t>
                            </w:r>
                          </w:p>
                          <w:p w14:paraId="0B71632B" w14:textId="45A8B750" w:rsidR="00A147BB" w:rsidRPr="0003413B" w:rsidRDefault="00A147BB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   co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nst char* connectionString = "[device connection string]</w:t>
                            </w:r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";</w:t>
                            </w:r>
                          </w:p>
                          <w:p w14:paraId="17F60ED6" w14:textId="77777777" w:rsidR="00A147BB" w:rsidRPr="0003413B" w:rsidRDefault="00A147BB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   IOTHUB_CLIENT_HANDLE iotHubClientHandle;</w:t>
                            </w:r>
                          </w:p>
                          <w:p w14:paraId="55A3F3A5" w14:textId="77777777" w:rsidR="00A147BB" w:rsidRPr="0003413B" w:rsidRDefault="00A147BB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</w:p>
                          <w:p w14:paraId="0DC6DADC" w14:textId="77777777" w:rsidR="00A147BB" w:rsidRPr="0003413B" w:rsidRDefault="00A147BB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   EVENT_INSTANCE eventInstance[MAX_NUMBER_OF_MESSAGES];</w:t>
                            </w:r>
                          </w:p>
                          <w:p w14:paraId="20C6DC33" w14:textId="77777777" w:rsidR="00A147BB" w:rsidRPr="0003413B" w:rsidRDefault="00A147BB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</w:p>
                          <w:p w14:paraId="07FA65CD" w14:textId="77777777" w:rsidR="00A147BB" w:rsidRPr="0003413B" w:rsidRDefault="00A147BB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   size_t msgLength = 1024;</w:t>
                            </w:r>
                          </w:p>
                          <w:p w14:paraId="2C2011B6" w14:textId="77777777" w:rsidR="00A147BB" w:rsidRPr="0003413B" w:rsidRDefault="00A147BB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   const char* msgText = malloc(msgLength);</w:t>
                            </w:r>
                          </w:p>
                          <w:p w14:paraId="65543B59" w14:textId="77777777" w:rsidR="00A147BB" w:rsidRPr="0003413B" w:rsidRDefault="00A147BB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   g_callbackInvoked = 0;</w:t>
                            </w:r>
                          </w:p>
                          <w:p w14:paraId="6B75A311" w14:textId="77777777" w:rsidR="00A147BB" w:rsidRPr="0003413B" w:rsidRDefault="00A147BB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</w:p>
                          <w:p w14:paraId="1AFDA5EF" w14:textId="77777777" w:rsidR="00A147BB" w:rsidRPr="0003413B" w:rsidRDefault="00A147BB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   (void)printf("Starting the IoTHub client sample to Send Event Asynchronously...\r\n");</w:t>
                            </w:r>
                          </w:p>
                          <w:p w14:paraId="0FD384E3" w14:textId="77777777" w:rsidR="00A147BB" w:rsidRPr="0003413B" w:rsidRDefault="00A147BB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</w:p>
                          <w:p w14:paraId="409DC1BF" w14:textId="77777777" w:rsidR="00A147BB" w:rsidRPr="0003413B" w:rsidRDefault="00A147BB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</w:p>
                          <w:p w14:paraId="7F1E8896" w14:textId="77777777" w:rsidR="00A147BB" w:rsidRPr="0003413B" w:rsidRDefault="00A147BB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   if ((iotHubClientHandle = IoTHubClient_CreateFromConnectionString(connectionString, AMQP_Protocol)) == NULL)</w:t>
                            </w:r>
                          </w:p>
                          <w:p w14:paraId="516AD847" w14:textId="77777777" w:rsidR="00A147BB" w:rsidRPr="0003413B" w:rsidRDefault="00A147BB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   {</w:t>
                            </w:r>
                          </w:p>
                          <w:p w14:paraId="0AF80A51" w14:textId="77777777" w:rsidR="00A147BB" w:rsidRPr="0003413B" w:rsidRDefault="00A147BB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       (void)printf("ERROR: iotHubClientHandle is NULL!\r\n");</w:t>
                            </w:r>
                          </w:p>
                          <w:p w14:paraId="68B075D4" w14:textId="77777777" w:rsidR="00A147BB" w:rsidRPr="0003413B" w:rsidRDefault="00A147BB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   }</w:t>
                            </w:r>
                          </w:p>
                          <w:p w14:paraId="54A52CE4" w14:textId="77777777" w:rsidR="00A147BB" w:rsidRPr="0003413B" w:rsidRDefault="00A147BB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   else</w:t>
                            </w:r>
                          </w:p>
                          <w:p w14:paraId="5FB80FBA" w14:textId="77777777" w:rsidR="00A147BB" w:rsidRPr="0003413B" w:rsidRDefault="00A147BB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   {</w:t>
                            </w:r>
                          </w:p>
                          <w:p w14:paraId="334037CD" w14:textId="77777777" w:rsidR="00A147BB" w:rsidRPr="0003413B" w:rsidRDefault="00A147BB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       IOTHUB_CLIENT_STATUS sendStatus;</w:t>
                            </w:r>
                          </w:p>
                          <w:p w14:paraId="41A97629" w14:textId="77777777" w:rsidR="00A147BB" w:rsidRPr="0003413B" w:rsidRDefault="00A147BB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       for (int i = 0; i &lt; MAX_NUMBER_OF_MESSAGES; i++)</w:t>
                            </w:r>
                          </w:p>
                          <w:p w14:paraId="1D26CFB3" w14:textId="77777777" w:rsidR="00A147BB" w:rsidRPr="0003413B" w:rsidRDefault="00A147BB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       {</w:t>
                            </w:r>
                          </w:p>
                          <w:p w14:paraId="74FAC078" w14:textId="77777777" w:rsidR="00A147BB" w:rsidRPr="0003413B" w:rsidRDefault="00A147BB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           sprintf_s((char*)msgText, msgLength, "Message_%d_From_IoTHubClient", i);</w:t>
                            </w:r>
                          </w:p>
                          <w:p w14:paraId="52B6AF82" w14:textId="77777777" w:rsidR="00A147BB" w:rsidRPr="0003413B" w:rsidRDefault="00A147BB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           if ((eventInstance[i].messageHandle = IoTHubMessage_CreateFromByteArray((const unsigned char*)msgText, strlen(msgText))) == NULL)</w:t>
                            </w:r>
                          </w:p>
                          <w:p w14:paraId="4577E811" w14:textId="77777777" w:rsidR="00A147BB" w:rsidRPr="0003413B" w:rsidRDefault="00A147BB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           {</w:t>
                            </w:r>
                          </w:p>
                          <w:p w14:paraId="240EA5DA" w14:textId="77777777" w:rsidR="00A147BB" w:rsidRPr="0003413B" w:rsidRDefault="00A147BB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               (void)printf("ERROR: IoTHubMessageHandle is NULL!\r\n");</w:t>
                            </w:r>
                          </w:p>
                          <w:p w14:paraId="60FD4F38" w14:textId="77777777" w:rsidR="00A147BB" w:rsidRPr="0003413B" w:rsidRDefault="00A147BB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           }</w:t>
                            </w:r>
                          </w:p>
                          <w:p w14:paraId="70D50BEE" w14:textId="77777777" w:rsidR="00A147BB" w:rsidRPr="0003413B" w:rsidRDefault="00A147BB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           else</w:t>
                            </w:r>
                          </w:p>
                          <w:p w14:paraId="38379B94" w14:textId="77777777" w:rsidR="00A147BB" w:rsidRPr="0003413B" w:rsidRDefault="00A147BB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           {</w:t>
                            </w:r>
                          </w:p>
                          <w:p w14:paraId="485848D1" w14:textId="77777777" w:rsidR="00A147BB" w:rsidRPr="0003413B" w:rsidRDefault="00A147BB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               eventInstance[i].messageTrackingId = MESSAGE_BASE_TRACKING_ID + i;</w:t>
                            </w:r>
                          </w:p>
                          <w:p w14:paraId="7DEE61C6" w14:textId="77777777" w:rsidR="00A147BB" w:rsidRPr="0003413B" w:rsidRDefault="00A147BB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               if (IoTHubClient_SendEventAsync(iotHubClientHandle, eventInstance[i].messageHandle, ReceiveConfirmationCallback, &amp;eventInstance[i]) != IOTHUB_CLIENT_OK)</w:t>
                            </w:r>
                          </w:p>
                          <w:p w14:paraId="3D29DFB1" w14:textId="77777777" w:rsidR="00A147BB" w:rsidRPr="0003413B" w:rsidRDefault="00A147BB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               {</w:t>
                            </w:r>
                          </w:p>
                          <w:p w14:paraId="0A775F66" w14:textId="77777777" w:rsidR="00A147BB" w:rsidRPr="0003413B" w:rsidRDefault="00A147BB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                   (void)printf("ERROR: IoTHubClient_SendEventAsync..........FAILED!\r\n");</w:t>
                            </w:r>
                          </w:p>
                          <w:p w14:paraId="20937438" w14:textId="77777777" w:rsidR="00A147BB" w:rsidRPr="0003413B" w:rsidRDefault="00A147BB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               }</w:t>
                            </w:r>
                          </w:p>
                          <w:p w14:paraId="53DE499B" w14:textId="77777777" w:rsidR="00A147BB" w:rsidRPr="0003413B" w:rsidRDefault="00A147BB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               else</w:t>
                            </w:r>
                          </w:p>
                          <w:p w14:paraId="11BAA12B" w14:textId="77777777" w:rsidR="00A147BB" w:rsidRPr="0003413B" w:rsidRDefault="00A147BB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               {</w:t>
                            </w:r>
                          </w:p>
                          <w:p w14:paraId="3FC5AAA4" w14:textId="77777777" w:rsidR="00A147BB" w:rsidRPr="0003413B" w:rsidRDefault="00A147BB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                   (void)printf("IoTHubClient_SendEventAsync accepted data for transmission to IoT Hub.\r\n");</w:t>
                            </w:r>
                          </w:p>
                          <w:p w14:paraId="1D301C03" w14:textId="77777777" w:rsidR="00A147BB" w:rsidRPr="0003413B" w:rsidRDefault="00A147BB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               }                    </w:t>
                            </w:r>
                          </w:p>
                          <w:p w14:paraId="59AF6F09" w14:textId="77777777" w:rsidR="00A147BB" w:rsidRPr="0003413B" w:rsidRDefault="00A147BB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               (void)printf("IoTHubClient_GetSendStatus() returns %d\r\n", IoTHubClient_GetSendStatus(iotHubClientHandle,&amp;sendStatus));</w:t>
                            </w:r>
                          </w:p>
                          <w:p w14:paraId="3A43A534" w14:textId="77777777" w:rsidR="00A147BB" w:rsidRPr="0003413B" w:rsidRDefault="00A147BB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               (void)printf("IoTHubClient_GetSendStatus indicated a client status of: %d\r\n", sendStatus);</w:t>
                            </w:r>
                          </w:p>
                          <w:p w14:paraId="50259C2C" w14:textId="77777777" w:rsidR="00A147BB" w:rsidRPr="0003413B" w:rsidRDefault="00A147BB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           }</w:t>
                            </w:r>
                          </w:p>
                          <w:p w14:paraId="4DE52D7C" w14:textId="77777777" w:rsidR="00A147BB" w:rsidRPr="0003413B" w:rsidRDefault="00A147BB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       }</w:t>
                            </w:r>
                          </w:p>
                          <w:p w14:paraId="6C0EBE4B" w14:textId="77777777" w:rsidR="00A147BB" w:rsidRPr="0003413B" w:rsidRDefault="00A147BB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       while (g_callbackInvoked &lt; MAX_NUMBER_OF_MESSAGES)</w:t>
                            </w:r>
                          </w:p>
                          <w:p w14:paraId="0CA731B2" w14:textId="77777777" w:rsidR="00A147BB" w:rsidRPr="0003413B" w:rsidRDefault="00A147BB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       {</w:t>
                            </w:r>
                          </w:p>
                          <w:p w14:paraId="052A2341" w14:textId="77777777" w:rsidR="00A147BB" w:rsidRPr="0003413B" w:rsidRDefault="00A147BB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           ThreadAPI_Sleep(SLEEP_IN_MILLISECONDS);</w:t>
                            </w:r>
                          </w:p>
                          <w:p w14:paraId="3C9720D2" w14:textId="77777777" w:rsidR="00A147BB" w:rsidRPr="0003413B" w:rsidRDefault="00A147BB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       }</w:t>
                            </w:r>
                          </w:p>
                          <w:p w14:paraId="0CD2F893" w14:textId="77777777" w:rsidR="00A147BB" w:rsidRPr="0003413B" w:rsidRDefault="00A147BB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       (void)printf("IoTHubClient_GetSendStatus() returns %d\r\n", IoTHubClient_GetSendStatus(iotHubClientHandle, &amp;sendStatus));</w:t>
                            </w:r>
                          </w:p>
                          <w:p w14:paraId="1496E28B" w14:textId="77777777" w:rsidR="00A147BB" w:rsidRPr="0003413B" w:rsidRDefault="00A147BB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       (void)printf("IoTHubClient_GetSendStatus indicated a client status of: %d\r\n", sendStatus);</w:t>
                            </w:r>
                          </w:p>
                          <w:p w14:paraId="7B7D9861" w14:textId="77777777" w:rsidR="00A147BB" w:rsidRPr="0003413B" w:rsidRDefault="00A147BB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   }</w:t>
                            </w:r>
                          </w:p>
                          <w:p w14:paraId="1C4BAFAF" w14:textId="77777777" w:rsidR="00A147BB" w:rsidRPr="0003413B" w:rsidRDefault="00A147BB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   IoTHubClient_Destroy(iotHubClientHandle);</w:t>
                            </w:r>
                          </w:p>
                          <w:p w14:paraId="1E9F9C86" w14:textId="505B5FCA" w:rsidR="00A147BB" w:rsidRPr="0003413B" w:rsidRDefault="00A147BB" w:rsidP="0003413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   return 0;</w:t>
                            </w:r>
                          </w:p>
                          <w:p w14:paraId="682EBEB8" w14:textId="7509523C" w:rsidR="00A147BB" w:rsidRPr="00DE4E6A" w:rsidRDefault="00A147BB" w:rsidP="00E16C6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2"/>
                                <w:szCs w:val="20"/>
                              </w:rPr>
                            </w:pPr>
                            <w:r w:rsidRPr="0003413B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54444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6pt;margin-top:23.75pt;width:555pt;height:622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">
                <v:textbox>
                  <w:txbxContent>
                    <w:p w14:paraId="78BAA09B" w14:textId="77777777" w:rsidR="00A147BB" w:rsidRPr="0003413B" w:rsidRDefault="00A147BB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#include &lt;stdio.h&gt;</w:t>
                      </w:r>
                    </w:p>
                    <w:p w14:paraId="2AB050EC" w14:textId="77777777" w:rsidR="00A147BB" w:rsidRPr="0003413B" w:rsidRDefault="00A147BB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#include &lt;stdlib.h&gt;</w:t>
                      </w:r>
                    </w:p>
                    <w:p w14:paraId="491D35E4" w14:textId="77777777" w:rsidR="00A147BB" w:rsidRPr="0003413B" w:rsidRDefault="00A147BB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</w:p>
                    <w:p w14:paraId="00A94299" w14:textId="77777777" w:rsidR="00A147BB" w:rsidRPr="0003413B" w:rsidRDefault="00A147BB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#include "iothub_client.h"</w:t>
                      </w:r>
                    </w:p>
                    <w:p w14:paraId="786CA818" w14:textId="77777777" w:rsidR="00A147BB" w:rsidRPr="0003413B" w:rsidRDefault="00A147BB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#include "iothub_message.h"</w:t>
                      </w:r>
                    </w:p>
                    <w:p w14:paraId="7B79899E" w14:textId="77777777" w:rsidR="00A147BB" w:rsidRPr="0003413B" w:rsidRDefault="00A147BB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#include "threadapi.h"</w:t>
                      </w:r>
                    </w:p>
                    <w:p w14:paraId="00A1632B" w14:textId="77777777" w:rsidR="00A147BB" w:rsidRPr="0003413B" w:rsidRDefault="00A147BB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#include "crt_abstractions.h"</w:t>
                      </w:r>
                    </w:p>
                    <w:p w14:paraId="4A662A55" w14:textId="77777777" w:rsidR="00A147BB" w:rsidRPr="0003413B" w:rsidRDefault="00A147BB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#include "iothubtransportamqp.h"</w:t>
                      </w:r>
                    </w:p>
                    <w:p w14:paraId="4C72E42F" w14:textId="77777777" w:rsidR="00A147BB" w:rsidRPr="0003413B" w:rsidRDefault="00A147BB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</w:p>
                    <w:p w14:paraId="6EA8B431" w14:textId="77777777" w:rsidR="00A147BB" w:rsidRPr="0003413B" w:rsidRDefault="00A147BB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</w:p>
                    <w:p w14:paraId="5915A2D3" w14:textId="77777777" w:rsidR="00A147BB" w:rsidRPr="0003413B" w:rsidRDefault="00A147BB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#define MAX_NUMBER_OF_MESSAGES 5</w:t>
                      </w:r>
                    </w:p>
                    <w:p w14:paraId="2E146F91" w14:textId="77777777" w:rsidR="00A147BB" w:rsidRPr="0003413B" w:rsidRDefault="00A147BB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</w:p>
                    <w:p w14:paraId="6108CB44" w14:textId="77777777" w:rsidR="00A147BB" w:rsidRPr="0003413B" w:rsidRDefault="00A147BB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static const unsigned int SLEEP_IN_MILLISECONDS = 500;</w:t>
                      </w:r>
                    </w:p>
                    <w:p w14:paraId="296AD562" w14:textId="77777777" w:rsidR="00A147BB" w:rsidRPr="0003413B" w:rsidRDefault="00A147BB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static const int MESSAGE_BASE_TRACKING_ID = 42;</w:t>
                      </w:r>
                    </w:p>
                    <w:p w14:paraId="0288D6BD" w14:textId="77777777" w:rsidR="00A147BB" w:rsidRPr="0003413B" w:rsidRDefault="00A147BB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static int g_callbackInvoked;</w:t>
                      </w:r>
                    </w:p>
                    <w:p w14:paraId="56A2C4BC" w14:textId="77777777" w:rsidR="00A147BB" w:rsidRPr="0003413B" w:rsidRDefault="00A147BB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</w:p>
                    <w:p w14:paraId="3D62435B" w14:textId="77777777" w:rsidR="00A147BB" w:rsidRPr="0003413B" w:rsidRDefault="00A147BB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</w:p>
                    <w:p w14:paraId="7DBEC97B" w14:textId="77777777" w:rsidR="00A147BB" w:rsidRPr="0003413B" w:rsidRDefault="00A147BB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typedef struct EVENT_INSTANCE_TAG</w:t>
                      </w:r>
                    </w:p>
                    <w:p w14:paraId="1B446235" w14:textId="77777777" w:rsidR="00A147BB" w:rsidRPr="0003413B" w:rsidRDefault="00A147BB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{</w:t>
                      </w:r>
                    </w:p>
                    <w:p w14:paraId="29783BBC" w14:textId="77777777" w:rsidR="00A147BB" w:rsidRPr="0003413B" w:rsidRDefault="00A147BB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   IOTHUB_MESSAGE_HANDLE messageHandle;</w:t>
                      </w:r>
                    </w:p>
                    <w:p w14:paraId="049862C8" w14:textId="77777777" w:rsidR="00A147BB" w:rsidRPr="0003413B" w:rsidRDefault="00A147BB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   int messageTrackingId;  // For tracking the messages within the user callback.</w:t>
                      </w:r>
                    </w:p>
                    <w:p w14:paraId="65125112" w14:textId="77777777" w:rsidR="00A147BB" w:rsidRPr="0003413B" w:rsidRDefault="00A147BB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} EVENT_INSTANCE;</w:t>
                      </w:r>
                    </w:p>
                    <w:p w14:paraId="0ABD0525" w14:textId="77777777" w:rsidR="00A147BB" w:rsidRPr="0003413B" w:rsidRDefault="00A147BB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</w:p>
                    <w:p w14:paraId="107B1B9C" w14:textId="77777777" w:rsidR="00A147BB" w:rsidRPr="0003413B" w:rsidRDefault="00A147BB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static void ReceiveConfirmationCallback(IOTHUB_CLIENT_CONFIRMATION_RESULT result, void* userContextCallback)</w:t>
                      </w:r>
                    </w:p>
                    <w:p w14:paraId="5DDEE7DE" w14:textId="77777777" w:rsidR="00A147BB" w:rsidRPr="0003413B" w:rsidRDefault="00A147BB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{</w:t>
                      </w:r>
                    </w:p>
                    <w:p w14:paraId="4B721254" w14:textId="77777777" w:rsidR="00A147BB" w:rsidRPr="0003413B" w:rsidRDefault="00A147BB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   EVENT_INSTANCE* eventInstance = (EVENT_INSTANCE*)userContextCallback;</w:t>
                      </w:r>
                    </w:p>
                    <w:p w14:paraId="723602D2" w14:textId="77777777" w:rsidR="00A147BB" w:rsidRPr="0003413B" w:rsidRDefault="00A147BB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   (void)printf("Confirmation[%d] received for message tracking id = %d with result = %d\r\n", g_callbackInvoked, eventInstance-&gt;messageTrackingId, result);</w:t>
                      </w:r>
                    </w:p>
                    <w:p w14:paraId="1D17181E" w14:textId="77777777" w:rsidR="00A147BB" w:rsidRPr="0003413B" w:rsidRDefault="00A147BB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   /* Some device specific action code goes here... */</w:t>
                      </w:r>
                    </w:p>
                    <w:p w14:paraId="1A050B0C" w14:textId="77777777" w:rsidR="00A147BB" w:rsidRPr="0003413B" w:rsidRDefault="00A147BB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   g_callbackInvoked++;</w:t>
                      </w:r>
                    </w:p>
                    <w:p w14:paraId="4E857E29" w14:textId="77777777" w:rsidR="00A147BB" w:rsidRPr="0003413B" w:rsidRDefault="00A147BB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}</w:t>
                      </w:r>
                    </w:p>
                    <w:p w14:paraId="3B0B9A1B" w14:textId="77777777" w:rsidR="00A147BB" w:rsidRDefault="00A147BB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</w:p>
                    <w:p w14:paraId="7A7967E1" w14:textId="1CB5F06A" w:rsidR="00A147BB" w:rsidRPr="0003413B" w:rsidRDefault="00A147BB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int main</w:t>
                      </w:r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(void)</w:t>
                      </w:r>
                    </w:p>
                    <w:p w14:paraId="1E9313F5" w14:textId="77777777" w:rsidR="00A147BB" w:rsidRPr="0003413B" w:rsidRDefault="00A147BB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{</w:t>
                      </w:r>
                    </w:p>
                    <w:p w14:paraId="0B71632B" w14:textId="45A8B750" w:rsidR="00A147BB" w:rsidRPr="0003413B" w:rsidRDefault="00A147BB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   co</w:t>
                      </w:r>
                      <w:r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nst char* connectionString = "[device connection string]</w:t>
                      </w:r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";</w:t>
                      </w:r>
                    </w:p>
                    <w:p w14:paraId="17F60ED6" w14:textId="77777777" w:rsidR="00A147BB" w:rsidRPr="0003413B" w:rsidRDefault="00A147BB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   IOTHUB_CLIENT_HANDLE iotHubClientHandle;</w:t>
                      </w:r>
                    </w:p>
                    <w:p w14:paraId="55A3F3A5" w14:textId="77777777" w:rsidR="00A147BB" w:rsidRPr="0003413B" w:rsidRDefault="00A147BB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</w:p>
                    <w:p w14:paraId="0DC6DADC" w14:textId="77777777" w:rsidR="00A147BB" w:rsidRPr="0003413B" w:rsidRDefault="00A147BB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   EVENT_INSTANCE eventInstance[MAX_NUMBER_OF_MESSAGES];</w:t>
                      </w:r>
                    </w:p>
                    <w:p w14:paraId="20C6DC33" w14:textId="77777777" w:rsidR="00A147BB" w:rsidRPr="0003413B" w:rsidRDefault="00A147BB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</w:p>
                    <w:p w14:paraId="07FA65CD" w14:textId="77777777" w:rsidR="00A147BB" w:rsidRPr="0003413B" w:rsidRDefault="00A147BB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   size_t msgLength = 1024;</w:t>
                      </w:r>
                    </w:p>
                    <w:p w14:paraId="2C2011B6" w14:textId="77777777" w:rsidR="00A147BB" w:rsidRPr="0003413B" w:rsidRDefault="00A147BB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   const char* msgText = malloc(msgLength);</w:t>
                      </w:r>
                    </w:p>
                    <w:p w14:paraId="65543B59" w14:textId="77777777" w:rsidR="00A147BB" w:rsidRPr="0003413B" w:rsidRDefault="00A147BB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   g_callbackInvoked = 0;</w:t>
                      </w:r>
                    </w:p>
                    <w:p w14:paraId="6B75A311" w14:textId="77777777" w:rsidR="00A147BB" w:rsidRPr="0003413B" w:rsidRDefault="00A147BB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</w:p>
                    <w:p w14:paraId="1AFDA5EF" w14:textId="77777777" w:rsidR="00A147BB" w:rsidRPr="0003413B" w:rsidRDefault="00A147BB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   (void)printf("Starting the IoTHub client sample to Send Event Asynchronously...\r\n");</w:t>
                      </w:r>
                    </w:p>
                    <w:p w14:paraId="0FD384E3" w14:textId="77777777" w:rsidR="00A147BB" w:rsidRPr="0003413B" w:rsidRDefault="00A147BB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</w:p>
                    <w:p w14:paraId="409DC1BF" w14:textId="77777777" w:rsidR="00A147BB" w:rsidRPr="0003413B" w:rsidRDefault="00A147BB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</w:p>
                    <w:p w14:paraId="7F1E8896" w14:textId="77777777" w:rsidR="00A147BB" w:rsidRPr="0003413B" w:rsidRDefault="00A147BB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   if ((iotHubClientHandle = IoTHubClient_CreateFromConnectionString(connectionString, AMQP_Protocol)) == NULL)</w:t>
                      </w:r>
                    </w:p>
                    <w:p w14:paraId="516AD847" w14:textId="77777777" w:rsidR="00A147BB" w:rsidRPr="0003413B" w:rsidRDefault="00A147BB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   {</w:t>
                      </w:r>
                    </w:p>
                    <w:p w14:paraId="0AF80A51" w14:textId="77777777" w:rsidR="00A147BB" w:rsidRPr="0003413B" w:rsidRDefault="00A147BB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       (void)printf("ERROR: iotHubClientHandle is NULL!\r\n");</w:t>
                      </w:r>
                    </w:p>
                    <w:p w14:paraId="68B075D4" w14:textId="77777777" w:rsidR="00A147BB" w:rsidRPr="0003413B" w:rsidRDefault="00A147BB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   }</w:t>
                      </w:r>
                    </w:p>
                    <w:p w14:paraId="54A52CE4" w14:textId="77777777" w:rsidR="00A147BB" w:rsidRPr="0003413B" w:rsidRDefault="00A147BB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   else</w:t>
                      </w:r>
                    </w:p>
                    <w:p w14:paraId="5FB80FBA" w14:textId="77777777" w:rsidR="00A147BB" w:rsidRPr="0003413B" w:rsidRDefault="00A147BB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   {</w:t>
                      </w:r>
                    </w:p>
                    <w:p w14:paraId="334037CD" w14:textId="77777777" w:rsidR="00A147BB" w:rsidRPr="0003413B" w:rsidRDefault="00A147BB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       IOTHUB_CLIENT_STATUS sendStatus;</w:t>
                      </w:r>
                    </w:p>
                    <w:p w14:paraId="41A97629" w14:textId="77777777" w:rsidR="00A147BB" w:rsidRPr="0003413B" w:rsidRDefault="00A147BB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       for (int i = 0; i &lt; MAX_NUMBER_OF_MESSAGES; i++)</w:t>
                      </w:r>
                    </w:p>
                    <w:p w14:paraId="1D26CFB3" w14:textId="77777777" w:rsidR="00A147BB" w:rsidRPr="0003413B" w:rsidRDefault="00A147BB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       {</w:t>
                      </w:r>
                    </w:p>
                    <w:p w14:paraId="74FAC078" w14:textId="77777777" w:rsidR="00A147BB" w:rsidRPr="0003413B" w:rsidRDefault="00A147BB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           sprintf_s((char*)msgText, msgLength, "Message_%d_From_IoTHubClient", i);</w:t>
                      </w:r>
                    </w:p>
                    <w:p w14:paraId="52B6AF82" w14:textId="77777777" w:rsidR="00A147BB" w:rsidRPr="0003413B" w:rsidRDefault="00A147BB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           if ((eventInstance[i].messageHandle = IoTHubMessage_CreateFromByteArray((const unsigned char*)msgText, strlen(msgText))) == NULL)</w:t>
                      </w:r>
                    </w:p>
                    <w:p w14:paraId="4577E811" w14:textId="77777777" w:rsidR="00A147BB" w:rsidRPr="0003413B" w:rsidRDefault="00A147BB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           {</w:t>
                      </w:r>
                    </w:p>
                    <w:p w14:paraId="240EA5DA" w14:textId="77777777" w:rsidR="00A147BB" w:rsidRPr="0003413B" w:rsidRDefault="00A147BB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               (void)printf("ERROR: IoTHubMessageHandle is NULL!\r\n");</w:t>
                      </w:r>
                    </w:p>
                    <w:p w14:paraId="60FD4F38" w14:textId="77777777" w:rsidR="00A147BB" w:rsidRPr="0003413B" w:rsidRDefault="00A147BB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           }</w:t>
                      </w:r>
                    </w:p>
                    <w:p w14:paraId="70D50BEE" w14:textId="77777777" w:rsidR="00A147BB" w:rsidRPr="0003413B" w:rsidRDefault="00A147BB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           else</w:t>
                      </w:r>
                    </w:p>
                    <w:p w14:paraId="38379B94" w14:textId="77777777" w:rsidR="00A147BB" w:rsidRPr="0003413B" w:rsidRDefault="00A147BB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           {</w:t>
                      </w:r>
                    </w:p>
                    <w:p w14:paraId="485848D1" w14:textId="77777777" w:rsidR="00A147BB" w:rsidRPr="0003413B" w:rsidRDefault="00A147BB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               eventInstance[i].messageTrackingId = MESSAGE_BASE_TRACKING_ID + i;</w:t>
                      </w:r>
                    </w:p>
                    <w:p w14:paraId="7DEE61C6" w14:textId="77777777" w:rsidR="00A147BB" w:rsidRPr="0003413B" w:rsidRDefault="00A147BB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               if (IoTHubClient_SendEventAsync(iotHubClientHandle, eventInstance[i].messageHandle, ReceiveConfirmationCallback, &amp;eventInstance[i]) != IOTHUB_CLIENT_OK)</w:t>
                      </w:r>
                    </w:p>
                    <w:p w14:paraId="3D29DFB1" w14:textId="77777777" w:rsidR="00A147BB" w:rsidRPr="0003413B" w:rsidRDefault="00A147BB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               {</w:t>
                      </w:r>
                    </w:p>
                    <w:p w14:paraId="0A775F66" w14:textId="77777777" w:rsidR="00A147BB" w:rsidRPr="0003413B" w:rsidRDefault="00A147BB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                   (void)printf("ERROR: IoTHubClient_SendEventAsync..........FAILED!\r\n");</w:t>
                      </w:r>
                    </w:p>
                    <w:p w14:paraId="20937438" w14:textId="77777777" w:rsidR="00A147BB" w:rsidRPr="0003413B" w:rsidRDefault="00A147BB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               }</w:t>
                      </w:r>
                    </w:p>
                    <w:p w14:paraId="53DE499B" w14:textId="77777777" w:rsidR="00A147BB" w:rsidRPr="0003413B" w:rsidRDefault="00A147BB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               else</w:t>
                      </w:r>
                    </w:p>
                    <w:p w14:paraId="11BAA12B" w14:textId="77777777" w:rsidR="00A147BB" w:rsidRPr="0003413B" w:rsidRDefault="00A147BB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               {</w:t>
                      </w:r>
                    </w:p>
                    <w:p w14:paraId="3FC5AAA4" w14:textId="77777777" w:rsidR="00A147BB" w:rsidRPr="0003413B" w:rsidRDefault="00A147BB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                   (void)printf("IoTHubClient_SendEventAsync accepted data for transmission to IoT Hub.\r\n");</w:t>
                      </w:r>
                    </w:p>
                    <w:p w14:paraId="1D301C03" w14:textId="77777777" w:rsidR="00A147BB" w:rsidRPr="0003413B" w:rsidRDefault="00A147BB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               }                    </w:t>
                      </w:r>
                    </w:p>
                    <w:p w14:paraId="59AF6F09" w14:textId="77777777" w:rsidR="00A147BB" w:rsidRPr="0003413B" w:rsidRDefault="00A147BB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               (void)printf("IoTHubClient_GetSendStatus() returns %d\r\n", IoTHubClient_GetSendStatus(iotHubClientHandle,&amp;sendStatus));</w:t>
                      </w:r>
                    </w:p>
                    <w:p w14:paraId="3A43A534" w14:textId="77777777" w:rsidR="00A147BB" w:rsidRPr="0003413B" w:rsidRDefault="00A147BB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               (void)printf("IoTHubClient_GetSendStatus indicated a client status of: %d\r\n", sendStatus);</w:t>
                      </w:r>
                    </w:p>
                    <w:p w14:paraId="50259C2C" w14:textId="77777777" w:rsidR="00A147BB" w:rsidRPr="0003413B" w:rsidRDefault="00A147BB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           }</w:t>
                      </w:r>
                    </w:p>
                    <w:p w14:paraId="4DE52D7C" w14:textId="77777777" w:rsidR="00A147BB" w:rsidRPr="0003413B" w:rsidRDefault="00A147BB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       }</w:t>
                      </w:r>
                    </w:p>
                    <w:p w14:paraId="6C0EBE4B" w14:textId="77777777" w:rsidR="00A147BB" w:rsidRPr="0003413B" w:rsidRDefault="00A147BB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       while (g_callbackInvoked &lt; MAX_NUMBER_OF_MESSAGES)</w:t>
                      </w:r>
                    </w:p>
                    <w:p w14:paraId="0CA731B2" w14:textId="77777777" w:rsidR="00A147BB" w:rsidRPr="0003413B" w:rsidRDefault="00A147BB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       {</w:t>
                      </w:r>
                    </w:p>
                    <w:p w14:paraId="052A2341" w14:textId="77777777" w:rsidR="00A147BB" w:rsidRPr="0003413B" w:rsidRDefault="00A147BB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           ThreadAPI_Sleep(SLEEP_IN_MILLISECONDS);</w:t>
                      </w:r>
                    </w:p>
                    <w:p w14:paraId="3C9720D2" w14:textId="77777777" w:rsidR="00A147BB" w:rsidRPr="0003413B" w:rsidRDefault="00A147BB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       }</w:t>
                      </w:r>
                    </w:p>
                    <w:p w14:paraId="0CD2F893" w14:textId="77777777" w:rsidR="00A147BB" w:rsidRPr="0003413B" w:rsidRDefault="00A147BB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       (void)printf("IoTHubClient_GetSendStatus() returns %d\r\n", IoTHubClient_GetSendStatus(iotHubClientHandle, &amp;sendStatus));</w:t>
                      </w:r>
                    </w:p>
                    <w:p w14:paraId="1496E28B" w14:textId="77777777" w:rsidR="00A147BB" w:rsidRPr="0003413B" w:rsidRDefault="00A147BB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       (void)printf("IoTHubClient_GetSendStatus indicated a client status of: %d\r\n", sendStatus);</w:t>
                      </w:r>
                    </w:p>
                    <w:p w14:paraId="7B7D9861" w14:textId="77777777" w:rsidR="00A147BB" w:rsidRPr="0003413B" w:rsidRDefault="00A147BB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   }</w:t>
                      </w:r>
                    </w:p>
                    <w:p w14:paraId="1C4BAFAF" w14:textId="77777777" w:rsidR="00A147BB" w:rsidRPr="0003413B" w:rsidRDefault="00A147BB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   IoTHubClient_Destroy(iotHubClientHandle);</w:t>
                      </w:r>
                    </w:p>
                    <w:p w14:paraId="1E9F9C86" w14:textId="505B5FCA" w:rsidR="00A147BB" w:rsidRPr="0003413B" w:rsidRDefault="00A147BB" w:rsidP="0003413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   return 0;</w:t>
                      </w:r>
                    </w:p>
                    <w:p w14:paraId="682EBEB8" w14:textId="7509523C" w:rsidR="00A147BB" w:rsidRPr="00DE4E6A" w:rsidRDefault="00A147BB" w:rsidP="00E16C6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2"/>
                          <w:szCs w:val="20"/>
                        </w:rPr>
                      </w:pPr>
                      <w:r w:rsidRPr="0003413B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510D50">
        <w:t>Example</w:t>
      </w:r>
      <w:r w:rsidR="000864DE">
        <w:t>1</w:t>
      </w:r>
      <w:r w:rsidR="00510D50">
        <w:t xml:space="preserve"> – Send</w:t>
      </w:r>
      <w:r w:rsidR="007F360A">
        <w:t>Event</w:t>
      </w:r>
      <w:r w:rsidR="00510D50">
        <w:t>Async:</w:t>
      </w:r>
    </w:p>
    <w:p w14:paraId="0BE0B0B8" w14:textId="41705A9B" w:rsidR="008C469B" w:rsidRDefault="008A682D" w:rsidP="009727BE">
      <w:pPr>
        <w:pStyle w:val="Heading1"/>
      </w:pPr>
      <w:r w:rsidRPr="004D7129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9A39E8F" wp14:editId="1F04B86D">
                <wp:simplePos x="0" y="0"/>
                <wp:positionH relativeFrom="margin">
                  <wp:posOffset>-329565</wp:posOffset>
                </wp:positionH>
                <wp:positionV relativeFrom="paragraph">
                  <wp:posOffset>367665</wp:posOffset>
                </wp:positionV>
                <wp:extent cx="7048500" cy="7148830"/>
                <wp:effectExtent l="0" t="0" r="19050" b="13970"/>
                <wp:wrapTopAndBottom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48500" cy="71488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9E240A" w14:textId="77777777" w:rsidR="00A147BB" w:rsidRPr="004E68CF" w:rsidRDefault="00A147BB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E68CF">
                              <w:rPr>
                                <w:rFonts w:ascii="Consolas" w:eastAsia="Times New Roman" w:hAnsi="Consolas" w:cs="Consolas"/>
                                <w:color w:val="0000FF"/>
                                <w:sz w:val="12"/>
                                <w:szCs w:val="12"/>
                              </w:rPr>
                              <w:t>#include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 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A31515"/>
                                <w:sz w:val="12"/>
                                <w:szCs w:val="12"/>
                              </w:rPr>
                              <w:t>&lt;stdio.h&gt;</w:t>
                            </w:r>
                          </w:p>
                          <w:p w14:paraId="3ED94888" w14:textId="77777777" w:rsidR="00A147BB" w:rsidRPr="004E68CF" w:rsidRDefault="00A147BB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E68CF">
                              <w:rPr>
                                <w:rFonts w:ascii="Consolas" w:eastAsia="Times New Roman" w:hAnsi="Consolas" w:cs="Consolas"/>
                                <w:color w:val="0000FF"/>
                                <w:sz w:val="12"/>
                                <w:szCs w:val="12"/>
                              </w:rPr>
                              <w:t>#include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 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A31515"/>
                                <w:sz w:val="12"/>
                                <w:szCs w:val="12"/>
                              </w:rPr>
                              <w:t>&lt;stdlib.h&gt;</w:t>
                            </w:r>
                          </w:p>
                          <w:p w14:paraId="6D5A514C" w14:textId="72503BD7" w:rsidR="00A147BB" w:rsidRPr="004E68CF" w:rsidRDefault="00A147BB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</w:p>
                          <w:p w14:paraId="3CEDBCA8" w14:textId="0B149E9F" w:rsidR="00A147BB" w:rsidRPr="004E68CF" w:rsidRDefault="00A147BB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E68CF">
                              <w:rPr>
                                <w:rFonts w:ascii="Consolas" w:eastAsia="Times New Roman" w:hAnsi="Consolas" w:cs="Consolas"/>
                                <w:color w:val="0000FF"/>
                                <w:sz w:val="12"/>
                                <w:szCs w:val="12"/>
                              </w:rPr>
                              <w:t>#include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 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A31515"/>
                                <w:sz w:val="12"/>
                                <w:szCs w:val="12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A31515"/>
                                <w:sz w:val="12"/>
                                <w:szCs w:val="12"/>
                              </w:rPr>
                              <w:t>iothub_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A31515"/>
                                <w:sz w:val="12"/>
                                <w:szCs w:val="12"/>
                              </w:rPr>
                              <w:t>client.h"</w:t>
                            </w:r>
                          </w:p>
                          <w:p w14:paraId="076B502D" w14:textId="3115E273" w:rsidR="00A147BB" w:rsidRPr="004E68CF" w:rsidRDefault="00A147BB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E68CF">
                              <w:rPr>
                                <w:rFonts w:ascii="Consolas" w:eastAsia="Times New Roman" w:hAnsi="Consolas" w:cs="Consolas"/>
                                <w:color w:val="0000FF"/>
                                <w:sz w:val="12"/>
                                <w:szCs w:val="12"/>
                              </w:rPr>
                              <w:t>#include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 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A31515"/>
                                <w:sz w:val="12"/>
                                <w:szCs w:val="12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A31515"/>
                                <w:sz w:val="12"/>
                                <w:szCs w:val="12"/>
                              </w:rPr>
                              <w:t>iothub_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A31515"/>
                                <w:sz w:val="12"/>
                                <w:szCs w:val="12"/>
                              </w:rPr>
                              <w:t>message.h"</w:t>
                            </w:r>
                          </w:p>
                          <w:p w14:paraId="3AEF8B57" w14:textId="77777777" w:rsidR="00A147BB" w:rsidRPr="004E68CF" w:rsidRDefault="00A147BB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E68CF">
                              <w:rPr>
                                <w:rFonts w:ascii="Consolas" w:eastAsia="Times New Roman" w:hAnsi="Consolas" w:cs="Consolas"/>
                                <w:color w:val="0000FF"/>
                                <w:sz w:val="12"/>
                                <w:szCs w:val="12"/>
                              </w:rPr>
                              <w:t>#include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 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A31515"/>
                                <w:sz w:val="12"/>
                                <w:szCs w:val="12"/>
                              </w:rPr>
                              <w:t>"threadapi.h"</w:t>
                            </w:r>
                          </w:p>
                          <w:p w14:paraId="4B7053BD" w14:textId="77777777" w:rsidR="00A147BB" w:rsidRPr="004E68CF" w:rsidRDefault="00A147BB" w:rsidP="00C80CA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E68CF">
                              <w:rPr>
                                <w:rFonts w:ascii="Consolas" w:eastAsia="Times New Roman" w:hAnsi="Consolas" w:cs="Consolas"/>
                                <w:color w:val="0000FF"/>
                                <w:sz w:val="12"/>
                                <w:szCs w:val="12"/>
                              </w:rPr>
                              <w:t>#include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 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A31515"/>
                                <w:sz w:val="12"/>
                                <w:szCs w:val="12"/>
                              </w:rPr>
                              <w:t>"crt_abstractions.h"</w:t>
                            </w:r>
                          </w:p>
                          <w:p w14:paraId="2F4958D2" w14:textId="3E93C534" w:rsidR="00A147BB" w:rsidRPr="004E68CF" w:rsidRDefault="00A147BB" w:rsidP="00C80CA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E68CF">
                              <w:rPr>
                                <w:rFonts w:ascii="Consolas" w:eastAsia="Times New Roman" w:hAnsi="Consolas" w:cs="Consolas"/>
                                <w:color w:val="0000FF"/>
                                <w:sz w:val="12"/>
                                <w:szCs w:val="12"/>
                              </w:rPr>
                              <w:t>#include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 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A31515"/>
                                <w:sz w:val="12"/>
                                <w:szCs w:val="12"/>
                              </w:rPr>
                              <w:t>"iothubtransportamqp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A31515"/>
                                <w:sz w:val="12"/>
                                <w:szCs w:val="12"/>
                              </w:rPr>
                              <w:t>.h"</w:t>
                            </w:r>
                          </w:p>
                          <w:p w14:paraId="1F15CAA9" w14:textId="77777777" w:rsidR="00A147BB" w:rsidRPr="004E68CF" w:rsidRDefault="00A147BB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</w:t>
                            </w:r>
                          </w:p>
                          <w:p w14:paraId="220C667A" w14:textId="77777777" w:rsidR="00A147BB" w:rsidRPr="004E68CF" w:rsidRDefault="00A147BB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E68CF">
                              <w:rPr>
                                <w:rFonts w:ascii="Consolas" w:eastAsia="Times New Roman" w:hAnsi="Consolas" w:cs="Consolas"/>
                                <w:color w:val="0000FF"/>
                                <w:sz w:val="12"/>
                                <w:szCs w:val="12"/>
                              </w:rPr>
                              <w:t>#define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 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6F008A"/>
                                <w:sz w:val="12"/>
                                <w:szCs w:val="12"/>
                              </w:rPr>
                              <w:t>MAX_NUMBER_OF_MESSAGES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 100</w:t>
                            </w:r>
                          </w:p>
                          <w:p w14:paraId="50C408D2" w14:textId="77777777" w:rsidR="00A147BB" w:rsidRPr="004E68CF" w:rsidRDefault="00A147BB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</w:t>
                            </w:r>
                          </w:p>
                          <w:p w14:paraId="0B934A77" w14:textId="77777777" w:rsidR="00A147BB" w:rsidRPr="004E68CF" w:rsidRDefault="00A147BB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E68CF">
                              <w:rPr>
                                <w:rFonts w:ascii="Consolas" w:eastAsia="Times New Roman" w:hAnsi="Consolas" w:cs="Consolas"/>
                                <w:color w:val="0000FF"/>
                                <w:sz w:val="12"/>
                                <w:szCs w:val="12"/>
                              </w:rPr>
                              <w:t>static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 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FF"/>
                                <w:sz w:val="12"/>
                                <w:szCs w:val="12"/>
                              </w:rPr>
                              <w:t>const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 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FF"/>
                                <w:sz w:val="12"/>
                                <w:szCs w:val="12"/>
                              </w:rPr>
                              <w:t>unsigned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 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FF"/>
                                <w:sz w:val="12"/>
                                <w:szCs w:val="12"/>
                              </w:rPr>
                              <w:t>int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 SLEEP_IN_MILLISECONDS = 500;</w:t>
                            </w:r>
                          </w:p>
                          <w:p w14:paraId="2C9C7978" w14:textId="77777777" w:rsidR="00A147BB" w:rsidRPr="004E68CF" w:rsidRDefault="00A147BB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E68CF">
                              <w:rPr>
                                <w:rFonts w:ascii="Consolas" w:eastAsia="Times New Roman" w:hAnsi="Consolas" w:cs="Consolas"/>
                                <w:color w:val="0000FF"/>
                                <w:sz w:val="12"/>
                                <w:szCs w:val="12"/>
                              </w:rPr>
                              <w:t>static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 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FF"/>
                                <w:sz w:val="12"/>
                                <w:szCs w:val="12"/>
                              </w:rPr>
                              <w:t>const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 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FF"/>
                                <w:sz w:val="12"/>
                                <w:szCs w:val="12"/>
                              </w:rPr>
                              <w:t>int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 MESSAGE_BASE_TRACKING_ID = 42;</w:t>
                            </w:r>
                          </w:p>
                          <w:p w14:paraId="09ECB9F4" w14:textId="77777777" w:rsidR="00A147BB" w:rsidRPr="004E68CF" w:rsidRDefault="00A147BB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E68CF">
                              <w:rPr>
                                <w:rFonts w:ascii="Consolas" w:eastAsia="Times New Roman" w:hAnsi="Consolas" w:cs="Consolas"/>
                                <w:color w:val="0000FF"/>
                                <w:sz w:val="12"/>
                                <w:szCs w:val="12"/>
                              </w:rPr>
                              <w:t>static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 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FF"/>
                                <w:sz w:val="12"/>
                                <w:szCs w:val="12"/>
                              </w:rPr>
                              <w:t>int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 g_callbackInvoked;</w:t>
                            </w:r>
                          </w:p>
                          <w:p w14:paraId="59A67272" w14:textId="77777777" w:rsidR="00A147BB" w:rsidRPr="004E68CF" w:rsidRDefault="00A147BB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</w:t>
                            </w:r>
                          </w:p>
                          <w:p w14:paraId="61817114" w14:textId="4955635D" w:rsidR="00A147BB" w:rsidRPr="004E68CF" w:rsidRDefault="00A147BB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E68CF">
                              <w:rPr>
                                <w:rFonts w:ascii="Consolas" w:eastAsia="Times New Roman" w:hAnsi="Consolas" w:cs="Consolas"/>
                                <w:color w:val="0000FF"/>
                                <w:sz w:val="12"/>
                                <w:szCs w:val="12"/>
                              </w:rPr>
                              <w:t>static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000FF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B444D3">
                              <w:rPr>
                                <w:rFonts w:ascii="Consolas" w:eastAsia="Times New Roman" w:hAnsi="Consolas" w:cs="Consolas"/>
                                <w:color w:val="0000FF"/>
                                <w:sz w:val="12"/>
                                <w:szCs w:val="12"/>
                              </w:rPr>
                              <w:t>IOTHUBMESSAGE_DISPOSITION_RESULT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 Receive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Message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Callback(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2B91AF"/>
                                <w:sz w:val="12"/>
                                <w:szCs w:val="12"/>
                              </w:rPr>
                              <w:t>IOTHUB_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2B91AF"/>
                                <w:sz w:val="12"/>
                                <w:szCs w:val="12"/>
                              </w:rPr>
                              <w:t>MESSAGE_HANDLE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 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808080"/>
                                <w:sz w:val="12"/>
                                <w:szCs w:val="12"/>
                              </w:rPr>
                              <w:t>m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808080"/>
                                <w:sz w:val="12"/>
                                <w:szCs w:val="12"/>
                              </w:rPr>
                              <w:t>essage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, 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FF"/>
                                <w:sz w:val="12"/>
                                <w:szCs w:val="12"/>
                              </w:rPr>
                              <w:t>void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* 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808080"/>
                                <w:sz w:val="12"/>
                                <w:szCs w:val="12"/>
                              </w:rPr>
                              <w:t>userContextCallback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)</w:t>
                            </w:r>
                          </w:p>
                          <w:p w14:paraId="3DDBFB29" w14:textId="77777777" w:rsidR="00A147BB" w:rsidRPr="004E68CF" w:rsidRDefault="00A147BB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{</w:t>
                            </w:r>
                          </w:p>
                          <w:p w14:paraId="00CD625B" w14:textId="77777777" w:rsidR="00A147BB" w:rsidRPr="004E68CF" w:rsidRDefault="00A147BB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    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FF"/>
                                <w:sz w:val="12"/>
                                <w:szCs w:val="12"/>
                              </w:rPr>
                              <w:t>int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* callbackInvoked = (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FF"/>
                                <w:sz w:val="12"/>
                                <w:szCs w:val="12"/>
                              </w:rPr>
                              <w:t>int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*)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808080"/>
                                <w:sz w:val="12"/>
                                <w:szCs w:val="12"/>
                              </w:rPr>
                              <w:t>userContextCallback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;</w:t>
                            </w:r>
                          </w:p>
                          <w:p w14:paraId="6242DB1A" w14:textId="6BD1C006" w:rsidR="00A147BB" w:rsidRDefault="00A147BB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    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FF"/>
                                <w:sz w:val="12"/>
                                <w:szCs w:val="12"/>
                              </w:rPr>
                              <w:t>const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 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unsigned 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FF"/>
                                <w:sz w:val="12"/>
                                <w:szCs w:val="12"/>
                              </w:rPr>
                              <w:t>char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* 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payload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;</w:t>
                            </w:r>
                          </w:p>
                          <w:p w14:paraId="43165A75" w14:textId="65DF4CAF" w:rsidR="00A147BB" w:rsidRPr="004E68CF" w:rsidRDefault="00A147BB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   size_t size;</w:t>
                            </w:r>
                          </w:p>
                          <w:p w14:paraId="36FACFD6" w14:textId="79463CD7" w:rsidR="00A147BB" w:rsidRDefault="00A147BB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   if (IoTHubMessage_GetByteArray(message,&amp;payload,&amp;size) == IOTHUB_MESSAGE_OK)</w:t>
                            </w:r>
                          </w:p>
                          <w:p w14:paraId="4E996240" w14:textId="3D1A1642" w:rsidR="00A147BB" w:rsidRPr="004E68CF" w:rsidRDefault="00A147BB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   {</w:t>
                            </w:r>
                          </w:p>
                          <w:p w14:paraId="0CC82880" w14:textId="4D2BABAA" w:rsidR="00A147BB" w:rsidRPr="004E68CF" w:rsidRDefault="00A147BB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   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    (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FF"/>
                                <w:sz w:val="12"/>
                                <w:szCs w:val="12"/>
                              </w:rPr>
                              <w:t>void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)printf(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A31515"/>
                                <w:sz w:val="12"/>
                                <w:szCs w:val="12"/>
                              </w:rPr>
                              <w:t>"Received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A31515"/>
                                <w:sz w:val="12"/>
                                <w:szCs w:val="12"/>
                              </w:rPr>
                              <w:t xml:space="preserve"> message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A31515"/>
                                <w:sz w:val="12"/>
                                <w:szCs w:val="12"/>
                              </w:rPr>
                              <w:t> [%d] with Data: &lt;&lt;&lt;%.*s&gt;&gt;&gt; &amp; Size=%d\r\n"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, *callbackInvoked, (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FF"/>
                                <w:sz w:val="12"/>
                                <w:szCs w:val="12"/>
                              </w:rPr>
                              <w:t>int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)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size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, 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payload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, (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FF"/>
                                <w:sz w:val="12"/>
                                <w:szCs w:val="12"/>
                              </w:rPr>
                              <w:t>int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)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size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);</w:t>
                            </w:r>
                          </w:p>
                          <w:p w14:paraId="75C67B48" w14:textId="7BD7BF2A" w:rsidR="00A147BB" w:rsidRPr="004E68CF" w:rsidRDefault="00A147BB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    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   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8000"/>
                                <w:sz w:val="12"/>
                                <w:szCs w:val="12"/>
                              </w:rPr>
                              <w:t>/* Some device specific action code goes here... */</w:t>
                            </w:r>
                          </w:p>
                          <w:p w14:paraId="2529073B" w14:textId="1F656E1A" w:rsidR="00A147BB" w:rsidRDefault="00A147BB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   }</w:t>
                            </w:r>
                          </w:p>
                          <w:p w14:paraId="75C204C0" w14:textId="66B10F5B" w:rsidR="00A147BB" w:rsidRDefault="00A147BB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   else</w:t>
                            </w:r>
                          </w:p>
                          <w:p w14:paraId="31A710B8" w14:textId="4992B793" w:rsidR="00A147BB" w:rsidRDefault="00A147BB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   {</w:t>
                            </w:r>
                          </w:p>
                          <w:p w14:paraId="55EE5D34" w14:textId="60836966" w:rsidR="00A147BB" w:rsidRPr="00A147BB" w:rsidRDefault="00A147BB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       (void)printf(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A31515"/>
                                <w:sz w:val="12"/>
                                <w:szCs w:val="12"/>
                              </w:rPr>
                              <w:t>"Received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A31515"/>
                                <w:sz w:val="12"/>
                                <w:szCs w:val="12"/>
                              </w:rPr>
                              <w:t xml:space="preserve"> message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A31515"/>
                                <w:sz w:val="12"/>
                                <w:szCs w:val="12"/>
                              </w:rPr>
                              <w:t> [%d]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A31515"/>
                                <w:sz w:val="12"/>
                                <w:szCs w:val="12"/>
                              </w:rPr>
                              <w:t> with bad data\r\n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A31515"/>
                                <w:sz w:val="12"/>
                                <w:szCs w:val="12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A31515"/>
                                <w:sz w:val="12"/>
                                <w:szCs w:val="12"/>
                              </w:rPr>
                              <w:t>,</w:t>
                            </w:r>
                            <w:r w:rsidRPr="00A147BB">
                              <w:rPr>
                                <w:rFonts w:ascii="Consolas" w:eastAsia="Times New Roman" w:hAnsi="Consolas" w:cs="Consolas"/>
                                <w:color w:val="000000" w:themeColor="text1"/>
                                <w:sz w:val="12"/>
                                <w:szCs w:val="12"/>
                              </w:rPr>
                              <w:t>*callbackInvoked);</w:t>
                            </w:r>
                          </w:p>
                          <w:p w14:paraId="1E48D08A" w14:textId="5B4AACE9" w:rsidR="00A147BB" w:rsidRPr="00A147BB" w:rsidRDefault="00A147BB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 w:rsidRPr="00A147BB">
                              <w:rPr>
                                <w:rFonts w:ascii="Consolas" w:eastAsia="Times New Roman" w:hAnsi="Consolas" w:cs="Consolas"/>
                                <w:color w:val="000000" w:themeColor="text1"/>
                                <w:sz w:val="12"/>
                                <w:szCs w:val="12"/>
                              </w:rPr>
                              <w:t xml:space="preserve">    }</w:t>
                            </w:r>
                          </w:p>
                          <w:p w14:paraId="18EB453D" w14:textId="325AB244" w:rsidR="00A147BB" w:rsidRDefault="00A147BB" w:rsidP="00B444D3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   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(*callbackInvoked)++;</w:t>
                            </w:r>
                          </w:p>
                          <w:p w14:paraId="30C5DC32" w14:textId="46778012" w:rsidR="00A147BB" w:rsidRPr="004E68CF" w:rsidRDefault="00A147BB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    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FF"/>
                                <w:sz w:val="12"/>
                                <w:szCs w:val="12"/>
                              </w:rPr>
                              <w:t>return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 </w:t>
                            </w:r>
                            <w:r w:rsidRPr="00B444D3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IOTHUBMESSAGE_ACCEPTED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;</w:t>
                            </w:r>
                          </w:p>
                          <w:p w14:paraId="319D29EE" w14:textId="77777777" w:rsidR="00A147BB" w:rsidRPr="004E68CF" w:rsidRDefault="00A147BB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}</w:t>
                            </w:r>
                          </w:p>
                          <w:p w14:paraId="755E590A" w14:textId="77777777" w:rsidR="00A147BB" w:rsidRPr="004E68CF" w:rsidRDefault="00A147BB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</w:t>
                            </w:r>
                          </w:p>
                          <w:p w14:paraId="3F8ABCB5" w14:textId="501A38D4" w:rsidR="00A147BB" w:rsidRPr="004E68CF" w:rsidRDefault="00A147BB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int main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(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FF"/>
                                <w:sz w:val="12"/>
                                <w:szCs w:val="12"/>
                              </w:rPr>
                              <w:t>void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)</w:t>
                            </w:r>
                          </w:p>
                          <w:p w14:paraId="48765122" w14:textId="4983B214" w:rsidR="00A147BB" w:rsidRDefault="00A147BB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{</w:t>
                            </w:r>
                          </w:p>
                          <w:p w14:paraId="5C538FEA" w14:textId="1689B8DF" w:rsidR="00A147BB" w:rsidRPr="004E68CF" w:rsidRDefault="00A147BB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   const char* connectionString = 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A31515"/>
                                <w:sz w:val="1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A31515"/>
                                <w:sz w:val="10"/>
                                <w:szCs w:val="20"/>
                              </w:rPr>
                              <w:t>[device connection string]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A31515"/>
                                <w:sz w:val="10"/>
                                <w:szCs w:val="20"/>
                              </w:rPr>
                              <w:t>"</w:t>
                            </w:r>
                            <w:r w:rsidRPr="009727BE"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  <w:t>;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</w:t>
                            </w:r>
                          </w:p>
                          <w:p w14:paraId="46D61C61" w14:textId="464C8CA4" w:rsidR="00A147BB" w:rsidRPr="004E68CF" w:rsidRDefault="00A147BB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    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2B91AF"/>
                                <w:sz w:val="12"/>
                                <w:szCs w:val="12"/>
                              </w:rPr>
                              <w:t>IOTHUB_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2B91AF"/>
                                <w:sz w:val="12"/>
                                <w:szCs w:val="12"/>
                              </w:rPr>
                              <w:t>CLIENT_HANDLE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 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iotHubClientHandle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;</w:t>
                            </w:r>
                          </w:p>
                          <w:p w14:paraId="1F0B96DF" w14:textId="77777777" w:rsidR="00A147BB" w:rsidRPr="004E68CF" w:rsidRDefault="00A147BB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</w:t>
                            </w:r>
                          </w:p>
                          <w:p w14:paraId="1AA7B67D" w14:textId="77777777" w:rsidR="00A147BB" w:rsidRPr="004E68CF" w:rsidRDefault="00A147BB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    g_callbackInvoked = 0;</w:t>
                            </w:r>
                          </w:p>
                          <w:p w14:paraId="2F10AC35" w14:textId="77777777" w:rsidR="00A147BB" w:rsidRPr="004E68CF" w:rsidRDefault="00A147BB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</w:t>
                            </w:r>
                          </w:p>
                          <w:p w14:paraId="2DAB3C14" w14:textId="0FB945D4" w:rsidR="00A147BB" w:rsidRPr="004E68CF" w:rsidRDefault="00A147BB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    (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FF"/>
                                <w:sz w:val="12"/>
                                <w:szCs w:val="12"/>
                              </w:rPr>
                              <w:t>void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)printf(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A31515"/>
                                <w:sz w:val="12"/>
                                <w:szCs w:val="12"/>
                              </w:rPr>
                              <w:t>"Starting the 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A31515"/>
                                <w:sz w:val="12"/>
                                <w:szCs w:val="12"/>
                              </w:rPr>
                              <w:t>IoT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A31515"/>
                                <w:sz w:val="12"/>
                                <w:szCs w:val="12"/>
                              </w:rPr>
                              <w:t>Hub client sample to Receive 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A31515"/>
                                <w:sz w:val="12"/>
                                <w:szCs w:val="12"/>
                              </w:rPr>
                              <w:t>messages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A31515"/>
                                <w:sz w:val="12"/>
                                <w:szCs w:val="12"/>
                              </w:rPr>
                              <w:t>...\r\n"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);</w:t>
                            </w:r>
                          </w:p>
                          <w:p w14:paraId="3DED1EAE" w14:textId="3A3D3660" w:rsidR="00A147BB" w:rsidRPr="00C80CAC" w:rsidRDefault="00A147BB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  <w:lang w:val="pt-BR"/>
                              </w:rPr>
                            </w:pP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C80CAC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  <w:lang w:val="pt-BR"/>
                              </w:rPr>
                              <w:t xml:space="preserve"> </w:t>
                            </w:r>
                          </w:p>
                          <w:p w14:paraId="4CBEC63D" w14:textId="33417765" w:rsidR="00A147BB" w:rsidRPr="004E68CF" w:rsidRDefault="00A147BB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C80CAC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  <w:lang w:val="pt-BR"/>
                              </w:rPr>
                              <w:t>    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FF"/>
                                <w:sz w:val="12"/>
                                <w:szCs w:val="12"/>
                              </w:rPr>
                              <w:t>if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 ((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iotHubClientHandle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 = 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IoTHubClient_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Create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FromConnectionString(connectionString, AMQP_Protocol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)) == 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6F008A"/>
                                <w:sz w:val="12"/>
                                <w:szCs w:val="12"/>
                              </w:rPr>
                              <w:t>NULL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)</w:t>
                            </w:r>
                          </w:p>
                          <w:p w14:paraId="4DC7E182" w14:textId="77777777" w:rsidR="00A147BB" w:rsidRPr="004E68CF" w:rsidRDefault="00A147BB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    {</w:t>
                            </w:r>
                          </w:p>
                          <w:p w14:paraId="08231FC8" w14:textId="0641A6F1" w:rsidR="00A147BB" w:rsidRPr="004E68CF" w:rsidRDefault="00A147BB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        (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FF"/>
                                <w:sz w:val="12"/>
                                <w:szCs w:val="12"/>
                              </w:rPr>
                              <w:t>void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)printf(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A31515"/>
                                <w:sz w:val="12"/>
                                <w:szCs w:val="12"/>
                              </w:rPr>
                              <w:t>"ERROR: 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A31515"/>
                                <w:sz w:val="12"/>
                                <w:szCs w:val="12"/>
                              </w:rPr>
                              <w:t>iotHubClientHandle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A31515"/>
                                <w:sz w:val="12"/>
                                <w:szCs w:val="12"/>
                              </w:rPr>
                              <w:t> is NULL!\r\n"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);</w:t>
                            </w:r>
                          </w:p>
                          <w:p w14:paraId="4686F02E" w14:textId="77777777" w:rsidR="00A147BB" w:rsidRPr="004E68CF" w:rsidRDefault="00A147BB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    }</w:t>
                            </w:r>
                          </w:p>
                          <w:p w14:paraId="41B8FB37" w14:textId="77777777" w:rsidR="00A147BB" w:rsidRPr="004E68CF" w:rsidRDefault="00A147BB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    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FF"/>
                                <w:sz w:val="12"/>
                                <w:szCs w:val="12"/>
                              </w:rPr>
                              <w:t>else</w:t>
                            </w:r>
                          </w:p>
                          <w:p w14:paraId="708A3309" w14:textId="77777777" w:rsidR="00A147BB" w:rsidRPr="004E68CF" w:rsidRDefault="00A147BB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    {</w:t>
                            </w:r>
                          </w:p>
                          <w:p w14:paraId="00D4DA1B" w14:textId="77FAEDD1" w:rsidR="00A147BB" w:rsidRPr="004E68CF" w:rsidRDefault="00A147BB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        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FF"/>
                                <w:sz w:val="12"/>
                                <w:szCs w:val="12"/>
                              </w:rPr>
                              <w:t>if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 (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IoTHubClient_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Set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Message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Callback(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iotHubClientHandle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, Receive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Message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Callback, &amp;g_callbackInvoked) != 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IOTHUB_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CLIENT_OK)</w:t>
                            </w:r>
                          </w:p>
                          <w:p w14:paraId="00BFFEC7" w14:textId="77777777" w:rsidR="00A147BB" w:rsidRPr="004E68CF" w:rsidRDefault="00A147BB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        {</w:t>
                            </w:r>
                          </w:p>
                          <w:p w14:paraId="609DB7EA" w14:textId="7082626F" w:rsidR="00A147BB" w:rsidRPr="004E68CF" w:rsidRDefault="00A147BB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            (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FF"/>
                                <w:sz w:val="12"/>
                                <w:szCs w:val="12"/>
                              </w:rPr>
                              <w:t>void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)printf(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A31515"/>
                                <w:sz w:val="12"/>
                                <w:szCs w:val="12"/>
                              </w:rPr>
                              <w:t>"ERROR: 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A31515"/>
                                <w:sz w:val="12"/>
                                <w:szCs w:val="12"/>
                              </w:rPr>
                              <w:t>IoTHubClient_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A31515"/>
                                <w:sz w:val="12"/>
                                <w:szCs w:val="12"/>
                              </w:rPr>
                              <w:t>Set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A31515"/>
                                <w:sz w:val="12"/>
                                <w:szCs w:val="12"/>
                              </w:rPr>
                              <w:t>Message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A31515"/>
                                <w:sz w:val="12"/>
                                <w:szCs w:val="12"/>
                              </w:rPr>
                              <w:t>Callback..........FAILED!\r\n"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);</w:t>
                            </w:r>
                          </w:p>
                          <w:p w14:paraId="1DA56403" w14:textId="77777777" w:rsidR="00A147BB" w:rsidRPr="004E68CF" w:rsidRDefault="00A147BB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        }</w:t>
                            </w:r>
                          </w:p>
                          <w:p w14:paraId="6CFA83B4" w14:textId="77777777" w:rsidR="00A147BB" w:rsidRPr="004E68CF" w:rsidRDefault="00A147BB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        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FF"/>
                                <w:sz w:val="12"/>
                                <w:szCs w:val="12"/>
                              </w:rPr>
                              <w:t>else</w:t>
                            </w:r>
                          </w:p>
                          <w:p w14:paraId="619B8E91" w14:textId="77777777" w:rsidR="00A147BB" w:rsidRDefault="00A147BB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        {</w:t>
                            </w:r>
                          </w:p>
                          <w:p w14:paraId="2A85EA3C" w14:textId="2803454D" w:rsidR="00A147BB" w:rsidRPr="004E68CF" w:rsidRDefault="00A147BB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           time_t theTime;</w:t>
                            </w:r>
                          </w:p>
                          <w:p w14:paraId="27B94C62" w14:textId="550731BC" w:rsidR="00A147BB" w:rsidRDefault="00A147BB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            (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FF"/>
                                <w:sz w:val="12"/>
                                <w:szCs w:val="12"/>
                              </w:rPr>
                              <w:t>void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)printf(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A31515"/>
                                <w:sz w:val="12"/>
                                <w:szCs w:val="12"/>
                              </w:rPr>
                              <w:t>"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A31515"/>
                                <w:sz w:val="12"/>
                                <w:szCs w:val="12"/>
                              </w:rPr>
                              <w:t>IoTHubClient_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A31515"/>
                                <w:sz w:val="12"/>
                                <w:szCs w:val="12"/>
                              </w:rPr>
                              <w:t>Set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A31515"/>
                                <w:sz w:val="12"/>
                                <w:szCs w:val="12"/>
                              </w:rPr>
                              <w:t>Message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A31515"/>
                                <w:sz w:val="12"/>
                                <w:szCs w:val="12"/>
                              </w:rPr>
                              <w:t>Callback...successful.\r\n"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);</w:t>
                            </w:r>
                          </w:p>
                          <w:p w14:paraId="66C77CD1" w14:textId="7BE864B1" w:rsidR="00A147BB" w:rsidRPr="004E68CF" w:rsidRDefault="00A147BB" w:rsidP="002449C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Consolas" w:eastAsia="Times New Roman" w:hAnsi="Consolas" w:cs="Consolas"/>
                                <w:color w:val="0000FF"/>
                                <w:sz w:val="12"/>
                                <w:szCs w:val="12"/>
                              </w:rPr>
                              <w:t xml:space="preserve">            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FF"/>
                                <w:sz w:val="12"/>
                                <w:szCs w:val="12"/>
                              </w:rPr>
                              <w:t>while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 (g_callbackInvoked &lt; 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6F008A"/>
                                <w:sz w:val="12"/>
                                <w:szCs w:val="12"/>
                              </w:rPr>
                              <w:t>MAX_NUMBER_OF_MESSAGES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)</w:t>
                            </w:r>
                          </w:p>
                          <w:p w14:paraId="0E0C446E" w14:textId="1D6BDF13" w:rsidR="00A147BB" w:rsidRDefault="00A147BB" w:rsidP="002449C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   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       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 {</w:t>
                            </w:r>
                          </w:p>
                          <w:p w14:paraId="07A9F606" w14:textId="4E59B0A5" w:rsidR="00A147BB" w:rsidRPr="004E68CF" w:rsidRDefault="00A147BB" w:rsidP="002449C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        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      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ThreadAPI_Sleep(SLEEP_IN_MILLISECONDS);</w:t>
                            </w:r>
                          </w:p>
                          <w:p w14:paraId="54BEA4B2" w14:textId="4287E5BC" w:rsidR="00A147BB" w:rsidRPr="004E68CF" w:rsidRDefault="00A147BB" w:rsidP="002449C9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    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       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}</w:t>
                            </w:r>
                          </w:p>
                          <w:p w14:paraId="13956EC7" w14:textId="34530D7C" w:rsidR="00A147BB" w:rsidRDefault="00A147BB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           if(</w:t>
                            </w:r>
                            <w:r w:rsidRPr="00266F05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IoTHubClient_GetLast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Message</w:t>
                            </w:r>
                            <w:r w:rsidRPr="00266F05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ReceiveTime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(iotHubClientHandle, &amp;theTime)!=IOTHUB_CLIENT_OK)</w:t>
                            </w:r>
                          </w:p>
                          <w:p w14:paraId="3B6649EF" w14:textId="7B90267A" w:rsidR="00A147BB" w:rsidRDefault="00A147BB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           {</w:t>
                            </w:r>
                          </w:p>
                          <w:p w14:paraId="62E8B5C1" w14:textId="71392EED" w:rsidR="00A147BB" w:rsidRDefault="00A147BB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                printf("unable to provide the last received message time...\r\n");</w:t>
                            </w:r>
                          </w:p>
                          <w:p w14:paraId="4FDD659D" w14:textId="64210C7B" w:rsidR="00A147BB" w:rsidRDefault="00A147BB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           }</w:t>
                            </w:r>
                          </w:p>
                          <w:p w14:paraId="73EECF14" w14:textId="7C0B294C" w:rsidR="00A147BB" w:rsidRDefault="00A147BB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           else</w:t>
                            </w:r>
                          </w:p>
                          <w:p w14:paraId="2B8B2595" w14:textId="1CA73BAA" w:rsidR="00A147BB" w:rsidRDefault="00A147BB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           {</w:t>
                            </w:r>
                          </w:p>
                          <w:p w14:paraId="533C4211" w14:textId="39CA34FB" w:rsidR="00A147BB" w:rsidRDefault="00A147BB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                printf("the time when the last message was received was %s\r\n", ctime(&amp;theTime));</w:t>
                            </w:r>
                          </w:p>
                          <w:p w14:paraId="56A8AF0A" w14:textId="375D568A" w:rsidR="00A147BB" w:rsidRPr="004E68CF" w:rsidRDefault="00A147BB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           }</w:t>
                            </w:r>
                          </w:p>
                          <w:p w14:paraId="0AB4212C" w14:textId="77777777" w:rsidR="00A147BB" w:rsidRPr="004E68CF" w:rsidRDefault="00A147BB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        }</w:t>
                            </w:r>
                          </w:p>
                          <w:p w14:paraId="6D479E0E" w14:textId="3594043A" w:rsidR="00A147BB" w:rsidRPr="004E68CF" w:rsidRDefault="00A147BB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    }</w:t>
                            </w:r>
                          </w:p>
                          <w:p w14:paraId="6F877E03" w14:textId="6508F8EB" w:rsidR="00A147BB" w:rsidRDefault="00A147BB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    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IoTHubClient_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Destroy(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iotHubClientHandle</w:t>
                            </w: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);</w:t>
                            </w:r>
                          </w:p>
                          <w:p w14:paraId="244245D6" w14:textId="0F3C0CFB" w:rsidR="00A147BB" w:rsidRPr="004E68CF" w:rsidRDefault="00A147BB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 xml:space="preserve">    return 0;</w:t>
                            </w:r>
                          </w:p>
                          <w:p w14:paraId="3BFA2DE7" w14:textId="77777777" w:rsidR="00A147BB" w:rsidRPr="004E68CF" w:rsidRDefault="00A147BB" w:rsidP="008A682D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  <w:r w:rsidRPr="004E68CF"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  <w:t>}</w:t>
                            </w:r>
                          </w:p>
                          <w:p w14:paraId="789C6EE0" w14:textId="77777777" w:rsidR="00A147BB" w:rsidRPr="004E68CF" w:rsidRDefault="00A147BB" w:rsidP="00F5766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A39E8F" id="Text Box 1" o:spid="_x0000_s1027" type="#_x0000_t202" style="position:absolute;margin-left:-25.95pt;margin-top:28.95pt;width:555pt;height:562.9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">
                <v:textbox>
                  <w:txbxContent>
                    <w:p w14:paraId="259E240A" w14:textId="77777777" w:rsidR="00A147BB" w:rsidRPr="004E68CF" w:rsidRDefault="00A147BB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4E68CF">
                        <w:rPr>
                          <w:rFonts w:ascii="Consolas" w:eastAsia="Times New Roman" w:hAnsi="Consolas" w:cs="Consolas"/>
                          <w:color w:val="0000FF"/>
                          <w:sz w:val="12"/>
                          <w:szCs w:val="12"/>
                        </w:rPr>
                        <w:t>#include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 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A31515"/>
                          <w:sz w:val="12"/>
                          <w:szCs w:val="12"/>
                        </w:rPr>
                        <w:t>&lt;stdio.h&gt;</w:t>
                      </w:r>
                    </w:p>
                    <w:p w14:paraId="3ED94888" w14:textId="77777777" w:rsidR="00A147BB" w:rsidRPr="004E68CF" w:rsidRDefault="00A147BB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4E68CF">
                        <w:rPr>
                          <w:rFonts w:ascii="Consolas" w:eastAsia="Times New Roman" w:hAnsi="Consolas" w:cs="Consolas"/>
                          <w:color w:val="0000FF"/>
                          <w:sz w:val="12"/>
                          <w:szCs w:val="12"/>
                        </w:rPr>
                        <w:t>#include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 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A31515"/>
                          <w:sz w:val="12"/>
                          <w:szCs w:val="12"/>
                        </w:rPr>
                        <w:t>&lt;stdlib.h&gt;</w:t>
                      </w:r>
                    </w:p>
                    <w:p w14:paraId="6D5A514C" w14:textId="72503BD7" w:rsidR="00A147BB" w:rsidRPr="004E68CF" w:rsidRDefault="00A147BB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</w:p>
                    <w:p w14:paraId="3CEDBCA8" w14:textId="0B149E9F" w:rsidR="00A147BB" w:rsidRPr="004E68CF" w:rsidRDefault="00A147BB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4E68CF">
                        <w:rPr>
                          <w:rFonts w:ascii="Consolas" w:eastAsia="Times New Roman" w:hAnsi="Consolas" w:cs="Consolas"/>
                          <w:color w:val="0000FF"/>
                          <w:sz w:val="12"/>
                          <w:szCs w:val="12"/>
                        </w:rPr>
                        <w:t>#include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 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A31515"/>
                          <w:sz w:val="12"/>
                          <w:szCs w:val="12"/>
                        </w:rPr>
                        <w:t>"</w:t>
                      </w:r>
                      <w:r>
                        <w:rPr>
                          <w:rFonts w:ascii="Consolas" w:eastAsia="Times New Roman" w:hAnsi="Consolas" w:cs="Consolas"/>
                          <w:color w:val="A31515"/>
                          <w:sz w:val="12"/>
                          <w:szCs w:val="12"/>
                        </w:rPr>
                        <w:t>iothub_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A31515"/>
                          <w:sz w:val="12"/>
                          <w:szCs w:val="12"/>
                        </w:rPr>
                        <w:t>client.h"</w:t>
                      </w:r>
                    </w:p>
                    <w:p w14:paraId="076B502D" w14:textId="3115E273" w:rsidR="00A147BB" w:rsidRPr="004E68CF" w:rsidRDefault="00A147BB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4E68CF">
                        <w:rPr>
                          <w:rFonts w:ascii="Consolas" w:eastAsia="Times New Roman" w:hAnsi="Consolas" w:cs="Consolas"/>
                          <w:color w:val="0000FF"/>
                          <w:sz w:val="12"/>
                          <w:szCs w:val="12"/>
                        </w:rPr>
                        <w:t>#include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 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A31515"/>
                          <w:sz w:val="12"/>
                          <w:szCs w:val="12"/>
                        </w:rPr>
                        <w:t>"</w:t>
                      </w:r>
                      <w:r>
                        <w:rPr>
                          <w:rFonts w:ascii="Consolas" w:eastAsia="Times New Roman" w:hAnsi="Consolas" w:cs="Consolas"/>
                          <w:color w:val="A31515"/>
                          <w:sz w:val="12"/>
                          <w:szCs w:val="12"/>
                        </w:rPr>
                        <w:t>iothub_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A31515"/>
                          <w:sz w:val="12"/>
                          <w:szCs w:val="12"/>
                        </w:rPr>
                        <w:t>message.h"</w:t>
                      </w:r>
                    </w:p>
                    <w:p w14:paraId="3AEF8B57" w14:textId="77777777" w:rsidR="00A147BB" w:rsidRPr="004E68CF" w:rsidRDefault="00A147BB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4E68CF">
                        <w:rPr>
                          <w:rFonts w:ascii="Consolas" w:eastAsia="Times New Roman" w:hAnsi="Consolas" w:cs="Consolas"/>
                          <w:color w:val="0000FF"/>
                          <w:sz w:val="12"/>
                          <w:szCs w:val="12"/>
                        </w:rPr>
                        <w:t>#include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 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A31515"/>
                          <w:sz w:val="12"/>
                          <w:szCs w:val="12"/>
                        </w:rPr>
                        <w:t>"threadapi.h"</w:t>
                      </w:r>
                    </w:p>
                    <w:p w14:paraId="4B7053BD" w14:textId="77777777" w:rsidR="00A147BB" w:rsidRPr="004E68CF" w:rsidRDefault="00A147BB" w:rsidP="00C80CA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4E68CF">
                        <w:rPr>
                          <w:rFonts w:ascii="Consolas" w:eastAsia="Times New Roman" w:hAnsi="Consolas" w:cs="Consolas"/>
                          <w:color w:val="0000FF"/>
                          <w:sz w:val="12"/>
                          <w:szCs w:val="12"/>
                        </w:rPr>
                        <w:t>#include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 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A31515"/>
                          <w:sz w:val="12"/>
                          <w:szCs w:val="12"/>
                        </w:rPr>
                        <w:t>"crt_abstractions.h"</w:t>
                      </w:r>
                    </w:p>
                    <w:p w14:paraId="2F4958D2" w14:textId="3E93C534" w:rsidR="00A147BB" w:rsidRPr="004E68CF" w:rsidRDefault="00A147BB" w:rsidP="00C80CA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4E68CF">
                        <w:rPr>
                          <w:rFonts w:ascii="Consolas" w:eastAsia="Times New Roman" w:hAnsi="Consolas" w:cs="Consolas"/>
                          <w:color w:val="0000FF"/>
                          <w:sz w:val="12"/>
                          <w:szCs w:val="12"/>
                        </w:rPr>
                        <w:t>#include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 </w:t>
                      </w:r>
                      <w:r>
                        <w:rPr>
                          <w:rFonts w:ascii="Consolas" w:eastAsia="Times New Roman" w:hAnsi="Consolas" w:cs="Consolas"/>
                          <w:color w:val="A31515"/>
                          <w:sz w:val="12"/>
                          <w:szCs w:val="12"/>
                        </w:rPr>
                        <w:t>"iothubtransportamqp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A31515"/>
                          <w:sz w:val="12"/>
                          <w:szCs w:val="12"/>
                        </w:rPr>
                        <w:t>.h"</w:t>
                      </w:r>
                    </w:p>
                    <w:p w14:paraId="1F15CAA9" w14:textId="77777777" w:rsidR="00A147BB" w:rsidRPr="004E68CF" w:rsidRDefault="00A147BB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 xml:space="preserve"> </w:t>
                      </w:r>
                    </w:p>
                    <w:p w14:paraId="220C667A" w14:textId="77777777" w:rsidR="00A147BB" w:rsidRPr="004E68CF" w:rsidRDefault="00A147BB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4E68CF">
                        <w:rPr>
                          <w:rFonts w:ascii="Consolas" w:eastAsia="Times New Roman" w:hAnsi="Consolas" w:cs="Consolas"/>
                          <w:color w:val="0000FF"/>
                          <w:sz w:val="12"/>
                          <w:szCs w:val="12"/>
                        </w:rPr>
                        <w:t>#define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 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6F008A"/>
                          <w:sz w:val="12"/>
                          <w:szCs w:val="12"/>
                        </w:rPr>
                        <w:t>MAX_NUMBER_OF_MESSAGES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 100</w:t>
                      </w:r>
                    </w:p>
                    <w:p w14:paraId="50C408D2" w14:textId="77777777" w:rsidR="00A147BB" w:rsidRPr="004E68CF" w:rsidRDefault="00A147BB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 xml:space="preserve"> </w:t>
                      </w:r>
                    </w:p>
                    <w:p w14:paraId="0B934A77" w14:textId="77777777" w:rsidR="00A147BB" w:rsidRPr="004E68CF" w:rsidRDefault="00A147BB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4E68CF">
                        <w:rPr>
                          <w:rFonts w:ascii="Consolas" w:eastAsia="Times New Roman" w:hAnsi="Consolas" w:cs="Consolas"/>
                          <w:color w:val="0000FF"/>
                          <w:sz w:val="12"/>
                          <w:szCs w:val="12"/>
                        </w:rPr>
                        <w:t>static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 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FF"/>
                          <w:sz w:val="12"/>
                          <w:szCs w:val="12"/>
                        </w:rPr>
                        <w:t>const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 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FF"/>
                          <w:sz w:val="12"/>
                          <w:szCs w:val="12"/>
                        </w:rPr>
                        <w:t>unsigned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 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FF"/>
                          <w:sz w:val="12"/>
                          <w:szCs w:val="12"/>
                        </w:rPr>
                        <w:t>int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 SLEEP_IN_MILLISECONDS = 500;</w:t>
                      </w:r>
                    </w:p>
                    <w:p w14:paraId="2C9C7978" w14:textId="77777777" w:rsidR="00A147BB" w:rsidRPr="004E68CF" w:rsidRDefault="00A147BB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4E68CF">
                        <w:rPr>
                          <w:rFonts w:ascii="Consolas" w:eastAsia="Times New Roman" w:hAnsi="Consolas" w:cs="Consolas"/>
                          <w:color w:val="0000FF"/>
                          <w:sz w:val="12"/>
                          <w:szCs w:val="12"/>
                        </w:rPr>
                        <w:t>static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 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FF"/>
                          <w:sz w:val="12"/>
                          <w:szCs w:val="12"/>
                        </w:rPr>
                        <w:t>const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 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FF"/>
                          <w:sz w:val="12"/>
                          <w:szCs w:val="12"/>
                        </w:rPr>
                        <w:t>int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 MESSAGE_BASE_TRACKING_ID = 42;</w:t>
                      </w:r>
                    </w:p>
                    <w:p w14:paraId="09ECB9F4" w14:textId="77777777" w:rsidR="00A147BB" w:rsidRPr="004E68CF" w:rsidRDefault="00A147BB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4E68CF">
                        <w:rPr>
                          <w:rFonts w:ascii="Consolas" w:eastAsia="Times New Roman" w:hAnsi="Consolas" w:cs="Consolas"/>
                          <w:color w:val="0000FF"/>
                          <w:sz w:val="12"/>
                          <w:szCs w:val="12"/>
                        </w:rPr>
                        <w:t>static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 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FF"/>
                          <w:sz w:val="12"/>
                          <w:szCs w:val="12"/>
                        </w:rPr>
                        <w:t>int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 g_callbackInvoked;</w:t>
                      </w:r>
                    </w:p>
                    <w:p w14:paraId="59A67272" w14:textId="77777777" w:rsidR="00A147BB" w:rsidRPr="004E68CF" w:rsidRDefault="00A147BB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 xml:space="preserve"> </w:t>
                      </w:r>
                    </w:p>
                    <w:p w14:paraId="61817114" w14:textId="4955635D" w:rsidR="00A147BB" w:rsidRPr="004E68CF" w:rsidRDefault="00A147BB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4E68CF">
                        <w:rPr>
                          <w:rFonts w:ascii="Consolas" w:eastAsia="Times New Roman" w:hAnsi="Consolas" w:cs="Consolas"/>
                          <w:color w:val="0000FF"/>
                          <w:sz w:val="12"/>
                          <w:szCs w:val="12"/>
                        </w:rPr>
                        <w:t>static</w:t>
                      </w:r>
                      <w:r>
                        <w:rPr>
                          <w:rFonts w:ascii="Consolas" w:eastAsia="Times New Roman" w:hAnsi="Consolas" w:cs="Consolas"/>
                          <w:color w:val="0000FF"/>
                          <w:sz w:val="12"/>
                          <w:szCs w:val="12"/>
                        </w:rPr>
                        <w:t xml:space="preserve"> </w:t>
                      </w:r>
                      <w:r w:rsidRPr="00B444D3">
                        <w:rPr>
                          <w:rFonts w:ascii="Consolas" w:eastAsia="Times New Roman" w:hAnsi="Consolas" w:cs="Consolas"/>
                          <w:color w:val="0000FF"/>
                          <w:sz w:val="12"/>
                          <w:szCs w:val="12"/>
                        </w:rPr>
                        <w:t>IOTHUBMESSAGE_DISPOSITION_RESULT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 Receive</w:t>
                      </w:r>
                      <w:r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Message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Callback(</w:t>
                      </w:r>
                      <w:r>
                        <w:rPr>
                          <w:rFonts w:ascii="Consolas" w:eastAsia="Times New Roman" w:hAnsi="Consolas" w:cs="Consolas"/>
                          <w:color w:val="2B91AF"/>
                          <w:sz w:val="12"/>
                          <w:szCs w:val="12"/>
                        </w:rPr>
                        <w:t>IOTHUB_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2B91AF"/>
                          <w:sz w:val="12"/>
                          <w:szCs w:val="12"/>
                        </w:rPr>
                        <w:t>MESSAGE_HANDLE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 </w:t>
                      </w:r>
                      <w:r>
                        <w:rPr>
                          <w:rFonts w:ascii="Consolas" w:eastAsia="Times New Roman" w:hAnsi="Consolas" w:cs="Consolas"/>
                          <w:color w:val="808080"/>
                          <w:sz w:val="12"/>
                          <w:szCs w:val="12"/>
                        </w:rPr>
                        <w:t>m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808080"/>
                          <w:sz w:val="12"/>
                          <w:szCs w:val="12"/>
                        </w:rPr>
                        <w:t>essage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, 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FF"/>
                          <w:sz w:val="12"/>
                          <w:szCs w:val="12"/>
                        </w:rPr>
                        <w:t>void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* 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808080"/>
                          <w:sz w:val="12"/>
                          <w:szCs w:val="12"/>
                        </w:rPr>
                        <w:t>userContextCallback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)</w:t>
                      </w:r>
                    </w:p>
                    <w:p w14:paraId="3DDBFB29" w14:textId="77777777" w:rsidR="00A147BB" w:rsidRPr="004E68CF" w:rsidRDefault="00A147BB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{</w:t>
                      </w:r>
                    </w:p>
                    <w:p w14:paraId="00CD625B" w14:textId="77777777" w:rsidR="00A147BB" w:rsidRPr="004E68CF" w:rsidRDefault="00A147BB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    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FF"/>
                          <w:sz w:val="12"/>
                          <w:szCs w:val="12"/>
                        </w:rPr>
                        <w:t>int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* callbackInvoked = (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FF"/>
                          <w:sz w:val="12"/>
                          <w:szCs w:val="12"/>
                        </w:rPr>
                        <w:t>int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*)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808080"/>
                          <w:sz w:val="12"/>
                          <w:szCs w:val="12"/>
                        </w:rPr>
                        <w:t>userContextCallback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;</w:t>
                      </w:r>
                    </w:p>
                    <w:p w14:paraId="6242DB1A" w14:textId="6BD1C006" w:rsidR="00A147BB" w:rsidRDefault="00A147BB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    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FF"/>
                          <w:sz w:val="12"/>
                          <w:szCs w:val="12"/>
                        </w:rPr>
                        <w:t>const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 </w:t>
                      </w:r>
                      <w:r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 xml:space="preserve">unsigned 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FF"/>
                          <w:sz w:val="12"/>
                          <w:szCs w:val="12"/>
                        </w:rPr>
                        <w:t>char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* </w:t>
                      </w:r>
                      <w:r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payload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;</w:t>
                      </w:r>
                    </w:p>
                    <w:p w14:paraId="43165A75" w14:textId="65DF4CAF" w:rsidR="00A147BB" w:rsidRPr="004E68CF" w:rsidRDefault="00A147BB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 xml:space="preserve">    size_t size;</w:t>
                      </w:r>
                    </w:p>
                    <w:p w14:paraId="36FACFD6" w14:textId="79463CD7" w:rsidR="00A147BB" w:rsidRDefault="00A147BB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 xml:space="preserve">    if (IoTHubMessage_GetByteArray(message,&amp;payload,&amp;size) == IOTHUB_MESSAGE_OK)</w:t>
                      </w:r>
                    </w:p>
                    <w:p w14:paraId="4E996240" w14:textId="3D1A1642" w:rsidR="00A147BB" w:rsidRPr="004E68CF" w:rsidRDefault="00A147BB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 xml:space="preserve">    {</w:t>
                      </w:r>
                    </w:p>
                    <w:p w14:paraId="0CC82880" w14:textId="4D2BABAA" w:rsidR="00A147BB" w:rsidRPr="004E68CF" w:rsidRDefault="00A147BB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 xml:space="preserve">    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    (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FF"/>
                          <w:sz w:val="12"/>
                          <w:szCs w:val="12"/>
                        </w:rPr>
                        <w:t>void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)printf(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A31515"/>
                          <w:sz w:val="12"/>
                          <w:szCs w:val="12"/>
                        </w:rPr>
                        <w:t>"Received</w:t>
                      </w:r>
                      <w:r>
                        <w:rPr>
                          <w:rFonts w:ascii="Consolas" w:eastAsia="Times New Roman" w:hAnsi="Consolas" w:cs="Consolas"/>
                          <w:color w:val="A31515"/>
                          <w:sz w:val="12"/>
                          <w:szCs w:val="12"/>
                        </w:rPr>
                        <w:t xml:space="preserve"> message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A31515"/>
                          <w:sz w:val="12"/>
                          <w:szCs w:val="12"/>
                        </w:rPr>
                        <w:t> [%d] with Data: &lt;&lt;&lt;%.*s&gt;&gt;&gt; &amp; Size=%d\r\n"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, *callbackInvoked, (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FF"/>
                          <w:sz w:val="12"/>
                          <w:szCs w:val="12"/>
                        </w:rPr>
                        <w:t>int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)</w:t>
                      </w:r>
                      <w:r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size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, </w:t>
                      </w:r>
                      <w:r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payload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, (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FF"/>
                          <w:sz w:val="12"/>
                          <w:szCs w:val="12"/>
                        </w:rPr>
                        <w:t>int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)</w:t>
                      </w:r>
                      <w:r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size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);</w:t>
                      </w:r>
                    </w:p>
                    <w:p w14:paraId="75C67B48" w14:textId="7BD7BF2A" w:rsidR="00A147BB" w:rsidRPr="004E68CF" w:rsidRDefault="00A147BB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    </w:t>
                      </w:r>
                      <w:r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 xml:space="preserve">    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8000"/>
                          <w:sz w:val="12"/>
                          <w:szCs w:val="12"/>
                        </w:rPr>
                        <w:t>/* Some device specific action code goes here... */</w:t>
                      </w:r>
                    </w:p>
                    <w:p w14:paraId="2529073B" w14:textId="1F656E1A" w:rsidR="00A147BB" w:rsidRDefault="00A147BB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 xml:space="preserve">    }</w:t>
                      </w:r>
                    </w:p>
                    <w:p w14:paraId="75C204C0" w14:textId="66B10F5B" w:rsidR="00A147BB" w:rsidRDefault="00A147BB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 xml:space="preserve">    else</w:t>
                      </w:r>
                    </w:p>
                    <w:p w14:paraId="31A710B8" w14:textId="4992B793" w:rsidR="00A147BB" w:rsidRDefault="00A147BB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 xml:space="preserve">    {</w:t>
                      </w:r>
                    </w:p>
                    <w:p w14:paraId="55EE5D34" w14:textId="60836966" w:rsidR="00A147BB" w:rsidRPr="00A147BB" w:rsidRDefault="00A147BB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 xml:space="preserve">        (void)printf(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A31515"/>
                          <w:sz w:val="12"/>
                          <w:szCs w:val="12"/>
                        </w:rPr>
                        <w:t>"Received</w:t>
                      </w:r>
                      <w:r>
                        <w:rPr>
                          <w:rFonts w:ascii="Consolas" w:eastAsia="Times New Roman" w:hAnsi="Consolas" w:cs="Consolas"/>
                          <w:color w:val="A31515"/>
                          <w:sz w:val="12"/>
                          <w:szCs w:val="12"/>
                        </w:rPr>
                        <w:t xml:space="preserve"> message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A31515"/>
                          <w:sz w:val="12"/>
                          <w:szCs w:val="12"/>
                        </w:rPr>
                        <w:t> [%d]</w:t>
                      </w:r>
                      <w:r>
                        <w:rPr>
                          <w:rFonts w:ascii="Consolas" w:eastAsia="Times New Roman" w:hAnsi="Consolas" w:cs="Consolas"/>
                          <w:color w:val="A31515"/>
                          <w:sz w:val="12"/>
                          <w:szCs w:val="12"/>
                        </w:rPr>
                        <w:t> with bad data\r\n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A31515"/>
                          <w:sz w:val="12"/>
                          <w:szCs w:val="12"/>
                        </w:rPr>
                        <w:t>"</w:t>
                      </w:r>
                      <w:r>
                        <w:rPr>
                          <w:rFonts w:ascii="Consolas" w:eastAsia="Times New Roman" w:hAnsi="Consolas" w:cs="Consolas"/>
                          <w:color w:val="A31515"/>
                          <w:sz w:val="12"/>
                          <w:szCs w:val="12"/>
                        </w:rPr>
                        <w:t>,</w:t>
                      </w:r>
                      <w:r w:rsidRPr="00A147BB">
                        <w:rPr>
                          <w:rFonts w:ascii="Consolas" w:eastAsia="Times New Roman" w:hAnsi="Consolas" w:cs="Consolas"/>
                          <w:color w:val="000000" w:themeColor="text1"/>
                          <w:sz w:val="12"/>
                          <w:szCs w:val="12"/>
                        </w:rPr>
                        <w:t>*callbackInvoked);</w:t>
                      </w:r>
                    </w:p>
                    <w:p w14:paraId="1E48D08A" w14:textId="5B4AACE9" w:rsidR="00A147BB" w:rsidRPr="00A147BB" w:rsidRDefault="00A147BB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 w:themeColor="text1"/>
                          <w:sz w:val="12"/>
                          <w:szCs w:val="12"/>
                        </w:rPr>
                      </w:pPr>
                      <w:r w:rsidRPr="00A147BB">
                        <w:rPr>
                          <w:rFonts w:ascii="Consolas" w:eastAsia="Times New Roman" w:hAnsi="Consolas" w:cs="Consolas"/>
                          <w:color w:val="000000" w:themeColor="text1"/>
                          <w:sz w:val="12"/>
                          <w:szCs w:val="12"/>
                        </w:rPr>
                        <w:t xml:space="preserve">    }</w:t>
                      </w:r>
                    </w:p>
                    <w:p w14:paraId="18EB453D" w14:textId="325AB244" w:rsidR="00A147BB" w:rsidRDefault="00A147BB" w:rsidP="00B444D3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 xml:space="preserve">    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(*callbackInvoked)++;</w:t>
                      </w:r>
                    </w:p>
                    <w:p w14:paraId="30C5DC32" w14:textId="46778012" w:rsidR="00A147BB" w:rsidRPr="004E68CF" w:rsidRDefault="00A147BB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    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FF"/>
                          <w:sz w:val="12"/>
                          <w:szCs w:val="12"/>
                        </w:rPr>
                        <w:t>return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 </w:t>
                      </w:r>
                      <w:r w:rsidRPr="00B444D3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IOTHUBMESSAGE_ACCEPTED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;</w:t>
                      </w:r>
                    </w:p>
                    <w:p w14:paraId="319D29EE" w14:textId="77777777" w:rsidR="00A147BB" w:rsidRPr="004E68CF" w:rsidRDefault="00A147BB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}</w:t>
                      </w:r>
                    </w:p>
                    <w:p w14:paraId="755E590A" w14:textId="77777777" w:rsidR="00A147BB" w:rsidRPr="004E68CF" w:rsidRDefault="00A147BB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 xml:space="preserve"> </w:t>
                      </w:r>
                    </w:p>
                    <w:p w14:paraId="3F8ABCB5" w14:textId="501A38D4" w:rsidR="00A147BB" w:rsidRPr="004E68CF" w:rsidRDefault="00A147BB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int main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(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FF"/>
                          <w:sz w:val="12"/>
                          <w:szCs w:val="12"/>
                        </w:rPr>
                        <w:t>void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)</w:t>
                      </w:r>
                    </w:p>
                    <w:p w14:paraId="48765122" w14:textId="4983B214" w:rsidR="00A147BB" w:rsidRDefault="00A147BB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{</w:t>
                      </w:r>
                    </w:p>
                    <w:p w14:paraId="5C538FEA" w14:textId="1689B8DF" w:rsidR="00A147BB" w:rsidRPr="004E68CF" w:rsidRDefault="00A147BB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 xml:space="preserve">    const char* connectionString = 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A31515"/>
                          <w:sz w:val="10"/>
                          <w:szCs w:val="20"/>
                        </w:rPr>
                        <w:t>"</w:t>
                      </w:r>
                      <w:r>
                        <w:rPr>
                          <w:rFonts w:ascii="Consolas" w:eastAsia="Times New Roman" w:hAnsi="Consolas" w:cs="Consolas"/>
                          <w:color w:val="A31515"/>
                          <w:sz w:val="10"/>
                          <w:szCs w:val="20"/>
                        </w:rPr>
                        <w:t>[device connection string]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A31515"/>
                          <w:sz w:val="10"/>
                          <w:szCs w:val="20"/>
                        </w:rPr>
                        <w:t>"</w:t>
                      </w:r>
                      <w:r w:rsidRPr="009727BE"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  <w:t>;</w:t>
                      </w:r>
                      <w:r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 xml:space="preserve"> </w:t>
                      </w:r>
                    </w:p>
                    <w:p w14:paraId="46D61C61" w14:textId="464C8CA4" w:rsidR="00A147BB" w:rsidRPr="004E68CF" w:rsidRDefault="00A147BB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    </w:t>
                      </w:r>
                      <w:r>
                        <w:rPr>
                          <w:rFonts w:ascii="Consolas" w:eastAsia="Times New Roman" w:hAnsi="Consolas" w:cs="Consolas"/>
                          <w:color w:val="2B91AF"/>
                          <w:sz w:val="12"/>
                          <w:szCs w:val="12"/>
                        </w:rPr>
                        <w:t>IOTHUB_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2B91AF"/>
                          <w:sz w:val="12"/>
                          <w:szCs w:val="12"/>
                        </w:rPr>
                        <w:t>CLIENT_HANDLE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 </w:t>
                      </w:r>
                      <w:r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iotHubClientHandle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;</w:t>
                      </w:r>
                    </w:p>
                    <w:p w14:paraId="1F0B96DF" w14:textId="77777777" w:rsidR="00A147BB" w:rsidRPr="004E68CF" w:rsidRDefault="00A147BB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 xml:space="preserve"> </w:t>
                      </w:r>
                    </w:p>
                    <w:p w14:paraId="1AA7B67D" w14:textId="77777777" w:rsidR="00A147BB" w:rsidRPr="004E68CF" w:rsidRDefault="00A147BB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    g_callbackInvoked = 0;</w:t>
                      </w:r>
                    </w:p>
                    <w:p w14:paraId="2F10AC35" w14:textId="77777777" w:rsidR="00A147BB" w:rsidRPr="004E68CF" w:rsidRDefault="00A147BB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 xml:space="preserve"> </w:t>
                      </w:r>
                    </w:p>
                    <w:p w14:paraId="2DAB3C14" w14:textId="0FB945D4" w:rsidR="00A147BB" w:rsidRPr="004E68CF" w:rsidRDefault="00A147BB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    (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FF"/>
                          <w:sz w:val="12"/>
                          <w:szCs w:val="12"/>
                        </w:rPr>
                        <w:t>void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)printf(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A31515"/>
                          <w:sz w:val="12"/>
                          <w:szCs w:val="12"/>
                        </w:rPr>
                        <w:t>"Starting the </w:t>
                      </w:r>
                      <w:r>
                        <w:rPr>
                          <w:rFonts w:ascii="Consolas" w:eastAsia="Times New Roman" w:hAnsi="Consolas" w:cs="Consolas"/>
                          <w:color w:val="A31515"/>
                          <w:sz w:val="12"/>
                          <w:szCs w:val="12"/>
                        </w:rPr>
                        <w:t>IoT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A31515"/>
                          <w:sz w:val="12"/>
                          <w:szCs w:val="12"/>
                        </w:rPr>
                        <w:t>Hub client sample to Receive </w:t>
                      </w:r>
                      <w:r>
                        <w:rPr>
                          <w:rFonts w:ascii="Consolas" w:eastAsia="Times New Roman" w:hAnsi="Consolas" w:cs="Consolas"/>
                          <w:color w:val="A31515"/>
                          <w:sz w:val="12"/>
                          <w:szCs w:val="12"/>
                        </w:rPr>
                        <w:t>messages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A31515"/>
                          <w:sz w:val="12"/>
                          <w:szCs w:val="12"/>
                        </w:rPr>
                        <w:t>...\r\n"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);</w:t>
                      </w:r>
                    </w:p>
                    <w:p w14:paraId="3DED1EAE" w14:textId="3A3D3660" w:rsidR="00A147BB" w:rsidRPr="00C80CAC" w:rsidRDefault="00A147BB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  <w:lang w:val="pt-BR"/>
                        </w:rPr>
                      </w:pP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 xml:space="preserve"> </w:t>
                      </w:r>
                      <w:r w:rsidRPr="00C80CAC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  <w:lang w:val="pt-BR"/>
                        </w:rPr>
                        <w:t xml:space="preserve"> </w:t>
                      </w:r>
                    </w:p>
                    <w:p w14:paraId="4CBEC63D" w14:textId="33417765" w:rsidR="00A147BB" w:rsidRPr="004E68CF" w:rsidRDefault="00A147BB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C80CAC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  <w:lang w:val="pt-BR"/>
                        </w:rPr>
                        <w:t>    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FF"/>
                          <w:sz w:val="12"/>
                          <w:szCs w:val="12"/>
                        </w:rPr>
                        <w:t>if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 ((</w:t>
                      </w:r>
                      <w:r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iotHubClientHandle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 = </w:t>
                      </w:r>
                      <w:r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IoTHubClient_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Create</w:t>
                      </w:r>
                      <w:r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FromConnectionString(connectionString, AMQP_Protocol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)) == 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6F008A"/>
                          <w:sz w:val="12"/>
                          <w:szCs w:val="12"/>
                        </w:rPr>
                        <w:t>NULL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)</w:t>
                      </w:r>
                    </w:p>
                    <w:p w14:paraId="4DC7E182" w14:textId="77777777" w:rsidR="00A147BB" w:rsidRPr="004E68CF" w:rsidRDefault="00A147BB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    {</w:t>
                      </w:r>
                    </w:p>
                    <w:p w14:paraId="08231FC8" w14:textId="0641A6F1" w:rsidR="00A147BB" w:rsidRPr="004E68CF" w:rsidRDefault="00A147BB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        (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FF"/>
                          <w:sz w:val="12"/>
                          <w:szCs w:val="12"/>
                        </w:rPr>
                        <w:t>void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)printf(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A31515"/>
                          <w:sz w:val="12"/>
                          <w:szCs w:val="12"/>
                        </w:rPr>
                        <w:t>"ERROR: </w:t>
                      </w:r>
                      <w:r>
                        <w:rPr>
                          <w:rFonts w:ascii="Consolas" w:eastAsia="Times New Roman" w:hAnsi="Consolas" w:cs="Consolas"/>
                          <w:color w:val="A31515"/>
                          <w:sz w:val="12"/>
                          <w:szCs w:val="12"/>
                        </w:rPr>
                        <w:t>iotHubClientHandle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A31515"/>
                          <w:sz w:val="12"/>
                          <w:szCs w:val="12"/>
                        </w:rPr>
                        <w:t> is NULL!\r\n"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);</w:t>
                      </w:r>
                    </w:p>
                    <w:p w14:paraId="4686F02E" w14:textId="77777777" w:rsidR="00A147BB" w:rsidRPr="004E68CF" w:rsidRDefault="00A147BB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    }</w:t>
                      </w:r>
                    </w:p>
                    <w:p w14:paraId="41B8FB37" w14:textId="77777777" w:rsidR="00A147BB" w:rsidRPr="004E68CF" w:rsidRDefault="00A147BB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    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FF"/>
                          <w:sz w:val="12"/>
                          <w:szCs w:val="12"/>
                        </w:rPr>
                        <w:t>else</w:t>
                      </w:r>
                    </w:p>
                    <w:p w14:paraId="708A3309" w14:textId="77777777" w:rsidR="00A147BB" w:rsidRPr="004E68CF" w:rsidRDefault="00A147BB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    {</w:t>
                      </w:r>
                    </w:p>
                    <w:p w14:paraId="00D4DA1B" w14:textId="77FAEDD1" w:rsidR="00A147BB" w:rsidRPr="004E68CF" w:rsidRDefault="00A147BB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        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FF"/>
                          <w:sz w:val="12"/>
                          <w:szCs w:val="12"/>
                        </w:rPr>
                        <w:t>if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 (</w:t>
                      </w:r>
                      <w:r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IoTHubClient_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Set</w:t>
                      </w:r>
                      <w:r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Message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Callback(</w:t>
                      </w:r>
                      <w:r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iotHubClientHandle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, Receive</w:t>
                      </w:r>
                      <w:r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Message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Callback, &amp;g_callbackInvoked) != </w:t>
                      </w:r>
                      <w:r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IOTHUB_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CLIENT_OK)</w:t>
                      </w:r>
                    </w:p>
                    <w:p w14:paraId="00BFFEC7" w14:textId="77777777" w:rsidR="00A147BB" w:rsidRPr="004E68CF" w:rsidRDefault="00A147BB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        {</w:t>
                      </w:r>
                    </w:p>
                    <w:p w14:paraId="609DB7EA" w14:textId="7082626F" w:rsidR="00A147BB" w:rsidRPr="004E68CF" w:rsidRDefault="00A147BB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            (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FF"/>
                          <w:sz w:val="12"/>
                          <w:szCs w:val="12"/>
                        </w:rPr>
                        <w:t>void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)printf(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A31515"/>
                          <w:sz w:val="12"/>
                          <w:szCs w:val="12"/>
                        </w:rPr>
                        <w:t>"ERROR: </w:t>
                      </w:r>
                      <w:r>
                        <w:rPr>
                          <w:rFonts w:ascii="Consolas" w:eastAsia="Times New Roman" w:hAnsi="Consolas" w:cs="Consolas"/>
                          <w:color w:val="A31515"/>
                          <w:sz w:val="12"/>
                          <w:szCs w:val="12"/>
                        </w:rPr>
                        <w:t>IoTHubClient_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A31515"/>
                          <w:sz w:val="12"/>
                          <w:szCs w:val="12"/>
                        </w:rPr>
                        <w:t>Set</w:t>
                      </w:r>
                      <w:r>
                        <w:rPr>
                          <w:rFonts w:ascii="Consolas" w:eastAsia="Times New Roman" w:hAnsi="Consolas" w:cs="Consolas"/>
                          <w:color w:val="A31515"/>
                          <w:sz w:val="12"/>
                          <w:szCs w:val="12"/>
                        </w:rPr>
                        <w:t>Message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A31515"/>
                          <w:sz w:val="12"/>
                          <w:szCs w:val="12"/>
                        </w:rPr>
                        <w:t>Callback..........FAILED!\r\n"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);</w:t>
                      </w:r>
                    </w:p>
                    <w:p w14:paraId="1DA56403" w14:textId="77777777" w:rsidR="00A147BB" w:rsidRPr="004E68CF" w:rsidRDefault="00A147BB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        }</w:t>
                      </w:r>
                    </w:p>
                    <w:p w14:paraId="6CFA83B4" w14:textId="77777777" w:rsidR="00A147BB" w:rsidRPr="004E68CF" w:rsidRDefault="00A147BB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        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FF"/>
                          <w:sz w:val="12"/>
                          <w:szCs w:val="12"/>
                        </w:rPr>
                        <w:t>else</w:t>
                      </w:r>
                    </w:p>
                    <w:p w14:paraId="619B8E91" w14:textId="77777777" w:rsidR="00A147BB" w:rsidRDefault="00A147BB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        {</w:t>
                      </w:r>
                    </w:p>
                    <w:p w14:paraId="2A85EA3C" w14:textId="2803454D" w:rsidR="00A147BB" w:rsidRPr="004E68CF" w:rsidRDefault="00A147BB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 xml:space="preserve">            time_t theTime;</w:t>
                      </w:r>
                    </w:p>
                    <w:p w14:paraId="27B94C62" w14:textId="550731BC" w:rsidR="00A147BB" w:rsidRDefault="00A147BB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            (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FF"/>
                          <w:sz w:val="12"/>
                          <w:szCs w:val="12"/>
                        </w:rPr>
                        <w:t>void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)printf(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A31515"/>
                          <w:sz w:val="12"/>
                          <w:szCs w:val="12"/>
                        </w:rPr>
                        <w:t>"</w:t>
                      </w:r>
                      <w:r>
                        <w:rPr>
                          <w:rFonts w:ascii="Consolas" w:eastAsia="Times New Roman" w:hAnsi="Consolas" w:cs="Consolas"/>
                          <w:color w:val="A31515"/>
                          <w:sz w:val="12"/>
                          <w:szCs w:val="12"/>
                        </w:rPr>
                        <w:t>IoTHubClient_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A31515"/>
                          <w:sz w:val="12"/>
                          <w:szCs w:val="12"/>
                        </w:rPr>
                        <w:t>Set</w:t>
                      </w:r>
                      <w:r>
                        <w:rPr>
                          <w:rFonts w:ascii="Consolas" w:eastAsia="Times New Roman" w:hAnsi="Consolas" w:cs="Consolas"/>
                          <w:color w:val="A31515"/>
                          <w:sz w:val="12"/>
                          <w:szCs w:val="12"/>
                        </w:rPr>
                        <w:t>Message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A31515"/>
                          <w:sz w:val="12"/>
                          <w:szCs w:val="12"/>
                        </w:rPr>
                        <w:t>Callback...successful.\r\n"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);</w:t>
                      </w:r>
                    </w:p>
                    <w:p w14:paraId="66C77CD1" w14:textId="7BE864B1" w:rsidR="00A147BB" w:rsidRPr="004E68CF" w:rsidRDefault="00A147BB" w:rsidP="002449C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>
                        <w:rPr>
                          <w:rFonts w:ascii="Consolas" w:eastAsia="Times New Roman" w:hAnsi="Consolas" w:cs="Consolas"/>
                          <w:color w:val="0000FF"/>
                          <w:sz w:val="12"/>
                          <w:szCs w:val="12"/>
                        </w:rPr>
                        <w:t xml:space="preserve">            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FF"/>
                          <w:sz w:val="12"/>
                          <w:szCs w:val="12"/>
                        </w:rPr>
                        <w:t>while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 (g_callbackInvoked &lt; 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6F008A"/>
                          <w:sz w:val="12"/>
                          <w:szCs w:val="12"/>
                        </w:rPr>
                        <w:t>MAX_NUMBER_OF_MESSAGES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)</w:t>
                      </w:r>
                    </w:p>
                    <w:p w14:paraId="0E0C446E" w14:textId="1D6BDF13" w:rsidR="00A147BB" w:rsidRDefault="00A147BB" w:rsidP="002449C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   </w:t>
                      </w:r>
                      <w:r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 xml:space="preserve">        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 {</w:t>
                      </w:r>
                    </w:p>
                    <w:p w14:paraId="07A9F606" w14:textId="4E59B0A5" w:rsidR="00A147BB" w:rsidRPr="004E68CF" w:rsidRDefault="00A147BB" w:rsidP="002449C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        </w:t>
                      </w:r>
                      <w:r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 xml:space="preserve">       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ThreadAPI_Sleep(SLEEP_IN_MILLISECONDS);</w:t>
                      </w:r>
                    </w:p>
                    <w:p w14:paraId="54BEA4B2" w14:textId="4287E5BC" w:rsidR="00A147BB" w:rsidRPr="004E68CF" w:rsidRDefault="00A147BB" w:rsidP="002449C9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    </w:t>
                      </w:r>
                      <w:r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 xml:space="preserve">        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}</w:t>
                      </w:r>
                    </w:p>
                    <w:p w14:paraId="13956EC7" w14:textId="34530D7C" w:rsidR="00A147BB" w:rsidRDefault="00A147BB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 xml:space="preserve">            if(</w:t>
                      </w:r>
                      <w:r w:rsidRPr="00266F05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IoTHubClient_GetLast</w:t>
                      </w:r>
                      <w:r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Message</w:t>
                      </w:r>
                      <w:r w:rsidRPr="00266F05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ReceiveTime</w:t>
                      </w:r>
                      <w:r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(iotHubClientHandle, &amp;theTime)!=IOTHUB_CLIENT_OK)</w:t>
                      </w:r>
                    </w:p>
                    <w:p w14:paraId="3B6649EF" w14:textId="7B90267A" w:rsidR="00A147BB" w:rsidRDefault="00A147BB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 xml:space="preserve">            {</w:t>
                      </w:r>
                    </w:p>
                    <w:p w14:paraId="62E8B5C1" w14:textId="71392EED" w:rsidR="00A147BB" w:rsidRDefault="00A147BB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 xml:space="preserve">                 printf("unable to provide the last received message time...\r\n");</w:t>
                      </w:r>
                    </w:p>
                    <w:p w14:paraId="4FDD659D" w14:textId="64210C7B" w:rsidR="00A147BB" w:rsidRDefault="00A147BB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 xml:space="preserve">            }</w:t>
                      </w:r>
                    </w:p>
                    <w:p w14:paraId="73EECF14" w14:textId="7C0B294C" w:rsidR="00A147BB" w:rsidRDefault="00A147BB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 xml:space="preserve">            else</w:t>
                      </w:r>
                    </w:p>
                    <w:p w14:paraId="2B8B2595" w14:textId="1CA73BAA" w:rsidR="00A147BB" w:rsidRDefault="00A147BB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 xml:space="preserve">            {</w:t>
                      </w:r>
                    </w:p>
                    <w:p w14:paraId="533C4211" w14:textId="39CA34FB" w:rsidR="00A147BB" w:rsidRDefault="00A147BB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 xml:space="preserve">                 printf("the time when the last message was received was %s\r\n", ctime(&amp;theTime));</w:t>
                      </w:r>
                    </w:p>
                    <w:p w14:paraId="56A8AF0A" w14:textId="375D568A" w:rsidR="00A147BB" w:rsidRPr="004E68CF" w:rsidRDefault="00A147BB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 xml:space="preserve">            }</w:t>
                      </w:r>
                    </w:p>
                    <w:p w14:paraId="0AB4212C" w14:textId="77777777" w:rsidR="00A147BB" w:rsidRPr="004E68CF" w:rsidRDefault="00A147BB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        }</w:t>
                      </w:r>
                    </w:p>
                    <w:p w14:paraId="6D479E0E" w14:textId="3594043A" w:rsidR="00A147BB" w:rsidRPr="004E68CF" w:rsidRDefault="00A147BB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    }</w:t>
                      </w:r>
                    </w:p>
                    <w:p w14:paraId="6F877E03" w14:textId="6508F8EB" w:rsidR="00A147BB" w:rsidRDefault="00A147BB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    </w:t>
                      </w:r>
                      <w:r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IoTHubClient_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Destroy(</w:t>
                      </w:r>
                      <w:r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iotHubClientHandle</w:t>
                      </w: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);</w:t>
                      </w:r>
                    </w:p>
                    <w:p w14:paraId="244245D6" w14:textId="0F3C0CFB" w:rsidR="00A147BB" w:rsidRPr="004E68CF" w:rsidRDefault="00A147BB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 xml:space="preserve">    return 0;</w:t>
                      </w:r>
                    </w:p>
                    <w:p w14:paraId="3BFA2DE7" w14:textId="77777777" w:rsidR="00A147BB" w:rsidRPr="004E68CF" w:rsidRDefault="00A147BB" w:rsidP="008A682D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  <w:r w:rsidRPr="004E68CF"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  <w:t>}</w:t>
                      </w:r>
                    </w:p>
                    <w:p w14:paraId="789C6EE0" w14:textId="77777777" w:rsidR="00A147BB" w:rsidRPr="004E68CF" w:rsidRDefault="00A147BB" w:rsidP="00F57668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2"/>
                          <w:szCs w:val="12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8C469B">
        <w:t>Example2 – Receiv</w:t>
      </w:r>
      <w:r w:rsidR="00082A9B">
        <w:t>eMessage</w:t>
      </w:r>
    </w:p>
    <w:p w14:paraId="7719F04D" w14:textId="0E50CEFE" w:rsidR="008A682D" w:rsidRDefault="008A682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14:paraId="7CAD6684" w14:textId="432BA959" w:rsidR="001268C5" w:rsidRDefault="001268C5" w:rsidP="001268C5">
      <w:pPr>
        <w:pStyle w:val="Heading1"/>
      </w:pPr>
      <w:r>
        <w:lastRenderedPageBreak/>
        <w:t xml:space="preserve">Types defined by the </w:t>
      </w:r>
      <w:r w:rsidR="007701EA">
        <w:t>IoT</w:t>
      </w:r>
      <w:r>
        <w:t>Hub client:</w:t>
      </w:r>
    </w:p>
    <w:p w14:paraId="4FF46879" w14:textId="7EBA9061" w:rsidR="001268C5" w:rsidRPr="00A70450" w:rsidRDefault="001268C5" w:rsidP="001268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</w:p>
    <w:p w14:paraId="57C7BBFC" w14:textId="77777777" w:rsidR="005D396F" w:rsidRPr="005D396F" w:rsidRDefault="005D396F" w:rsidP="005D39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</w:rPr>
      </w:pPr>
      <w:r w:rsidRPr="005D396F">
        <w:rPr>
          <w:rFonts w:ascii="Consolas" w:eastAsia="Times New Roman" w:hAnsi="Consolas" w:cs="Consolas"/>
          <w:color w:val="0000FF"/>
          <w:sz w:val="20"/>
          <w:szCs w:val="20"/>
        </w:rPr>
        <w:t>#define IOTHUB_CLIENT_RESULT_VALUES       \</w:t>
      </w:r>
    </w:p>
    <w:p w14:paraId="24839F0C" w14:textId="77777777" w:rsidR="005D396F" w:rsidRPr="005D396F" w:rsidRDefault="005D396F" w:rsidP="005D39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</w:rPr>
      </w:pPr>
      <w:r w:rsidRPr="005D396F">
        <w:rPr>
          <w:rFonts w:ascii="Consolas" w:eastAsia="Times New Roman" w:hAnsi="Consolas" w:cs="Consolas"/>
          <w:color w:val="0000FF"/>
          <w:sz w:val="20"/>
          <w:szCs w:val="20"/>
        </w:rPr>
        <w:t>    IOTHUB_CLIENT_OK,                     \</w:t>
      </w:r>
    </w:p>
    <w:p w14:paraId="6879436F" w14:textId="77777777" w:rsidR="005D396F" w:rsidRPr="005D396F" w:rsidRDefault="005D396F" w:rsidP="005D39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</w:rPr>
      </w:pPr>
      <w:r w:rsidRPr="005D396F">
        <w:rPr>
          <w:rFonts w:ascii="Consolas" w:eastAsia="Times New Roman" w:hAnsi="Consolas" w:cs="Consolas"/>
          <w:color w:val="0000FF"/>
          <w:sz w:val="20"/>
          <w:szCs w:val="20"/>
        </w:rPr>
        <w:t>    IOTHUB_CLIENT_INVALID_ARG,            \</w:t>
      </w:r>
    </w:p>
    <w:p w14:paraId="0F1CDC62" w14:textId="77777777" w:rsidR="005D396F" w:rsidRPr="005D396F" w:rsidRDefault="005D396F" w:rsidP="005D39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</w:rPr>
      </w:pPr>
      <w:r w:rsidRPr="005D396F">
        <w:rPr>
          <w:rFonts w:ascii="Consolas" w:eastAsia="Times New Roman" w:hAnsi="Consolas" w:cs="Consolas"/>
          <w:color w:val="0000FF"/>
          <w:sz w:val="20"/>
          <w:szCs w:val="20"/>
        </w:rPr>
        <w:t>    IOTHUB_CLIENT_ERROR,                  \</w:t>
      </w:r>
    </w:p>
    <w:p w14:paraId="613F5405" w14:textId="77777777" w:rsidR="005D396F" w:rsidRPr="005D396F" w:rsidRDefault="005D396F" w:rsidP="005D39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</w:rPr>
      </w:pPr>
      <w:r w:rsidRPr="005D396F">
        <w:rPr>
          <w:rFonts w:ascii="Consolas" w:eastAsia="Times New Roman" w:hAnsi="Consolas" w:cs="Consolas"/>
          <w:color w:val="0000FF"/>
          <w:sz w:val="20"/>
          <w:szCs w:val="20"/>
        </w:rPr>
        <w:t>    IOTHUB_CLIENT_INVALID_SIZE,           \</w:t>
      </w:r>
    </w:p>
    <w:p w14:paraId="55873B67" w14:textId="77777777" w:rsidR="005D396F" w:rsidRPr="005D396F" w:rsidRDefault="005D396F" w:rsidP="005D39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</w:rPr>
      </w:pPr>
      <w:r w:rsidRPr="005D396F">
        <w:rPr>
          <w:rFonts w:ascii="Consolas" w:eastAsia="Times New Roman" w:hAnsi="Consolas" w:cs="Consolas"/>
          <w:color w:val="0000FF"/>
          <w:sz w:val="20"/>
          <w:szCs w:val="20"/>
        </w:rPr>
        <w:t>    IOTHUB_CLIENT_INDEFINITE_TIME         \</w:t>
      </w:r>
    </w:p>
    <w:p w14:paraId="3FFEB45C" w14:textId="77777777" w:rsidR="005D396F" w:rsidRPr="005D396F" w:rsidRDefault="005D396F" w:rsidP="005D39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</w:rPr>
      </w:pPr>
      <w:r w:rsidRPr="005D396F">
        <w:rPr>
          <w:rFonts w:ascii="Consolas" w:eastAsia="Times New Roman" w:hAnsi="Consolas" w:cs="Consolas"/>
          <w:color w:val="0000FF"/>
          <w:sz w:val="20"/>
          <w:szCs w:val="20"/>
        </w:rPr>
        <w:t xml:space="preserve"> </w:t>
      </w:r>
    </w:p>
    <w:p w14:paraId="61001A58" w14:textId="77777777" w:rsidR="005D396F" w:rsidRPr="005D396F" w:rsidRDefault="005D396F" w:rsidP="005D39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</w:rPr>
      </w:pPr>
      <w:r w:rsidRPr="005D396F">
        <w:rPr>
          <w:rFonts w:ascii="Consolas" w:eastAsia="Times New Roman" w:hAnsi="Consolas" w:cs="Consolas"/>
          <w:color w:val="0000FF"/>
          <w:sz w:val="20"/>
          <w:szCs w:val="20"/>
        </w:rPr>
        <w:t>DEFINE_ENUM(IOTHUB_CLIENT_RESULT, IOTHUB_CLIENT_RESULT_VALUES);</w:t>
      </w:r>
    </w:p>
    <w:p w14:paraId="5BFF8B64" w14:textId="77777777" w:rsidR="005D396F" w:rsidRPr="005D396F" w:rsidRDefault="005D396F" w:rsidP="005D39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</w:rPr>
      </w:pPr>
      <w:r w:rsidRPr="005D396F">
        <w:rPr>
          <w:rFonts w:ascii="Consolas" w:eastAsia="Times New Roman" w:hAnsi="Consolas" w:cs="Consolas"/>
          <w:color w:val="0000FF"/>
          <w:sz w:val="20"/>
          <w:szCs w:val="20"/>
        </w:rPr>
        <w:t xml:space="preserve"> </w:t>
      </w:r>
    </w:p>
    <w:p w14:paraId="75936AF8" w14:textId="77777777" w:rsidR="005D396F" w:rsidRPr="005D396F" w:rsidRDefault="005D396F" w:rsidP="005D39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</w:rPr>
      </w:pPr>
      <w:r w:rsidRPr="005D396F">
        <w:rPr>
          <w:rFonts w:ascii="Consolas" w:eastAsia="Times New Roman" w:hAnsi="Consolas" w:cs="Consolas"/>
          <w:color w:val="0000FF"/>
          <w:sz w:val="20"/>
          <w:szCs w:val="20"/>
        </w:rPr>
        <w:t>#define IOTHUB_CLIENT_CONFIRMATION_RESULT_VALUES     \</w:t>
      </w:r>
    </w:p>
    <w:p w14:paraId="337B9EA9" w14:textId="77777777" w:rsidR="005D396F" w:rsidRPr="005D396F" w:rsidRDefault="005D396F" w:rsidP="005D39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</w:rPr>
      </w:pPr>
      <w:r w:rsidRPr="005D396F">
        <w:rPr>
          <w:rFonts w:ascii="Consolas" w:eastAsia="Times New Roman" w:hAnsi="Consolas" w:cs="Consolas"/>
          <w:color w:val="0000FF"/>
          <w:sz w:val="20"/>
          <w:szCs w:val="20"/>
        </w:rPr>
        <w:t>    IOTHUB_CLIENT_CONFIRMATION_OK,                   \</w:t>
      </w:r>
    </w:p>
    <w:p w14:paraId="288288E5" w14:textId="0DA0580A" w:rsidR="005D396F" w:rsidRDefault="005D396F" w:rsidP="005D39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4" w:author="Andrei Porumb" w:date="2016-03-01T07:02:00Z"/>
          <w:rFonts w:ascii="Consolas" w:eastAsia="Times New Roman" w:hAnsi="Consolas" w:cs="Consolas"/>
          <w:color w:val="0000FF"/>
          <w:sz w:val="20"/>
          <w:szCs w:val="20"/>
        </w:rPr>
      </w:pPr>
      <w:r w:rsidRPr="005D396F">
        <w:rPr>
          <w:rFonts w:ascii="Consolas" w:eastAsia="Times New Roman" w:hAnsi="Consolas" w:cs="Consolas"/>
          <w:color w:val="0000FF"/>
          <w:sz w:val="20"/>
          <w:szCs w:val="20"/>
        </w:rPr>
        <w:t>    IOTHUB_CLIENT_CONFIRMATION_BECAUSE_DESTROY,      \</w:t>
      </w:r>
    </w:p>
    <w:p w14:paraId="5B5E4076" w14:textId="6006ED97" w:rsidR="00093E50" w:rsidRPr="00093E50" w:rsidRDefault="00093E50" w:rsidP="005D39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rPrChange w:id="5" w:author="Andrei Porumb" w:date="2016-03-01T07:02:00Z">
            <w:rPr>
              <w:rFonts w:ascii="Consolas" w:eastAsia="Times New Roman" w:hAnsi="Consolas" w:cs="Consolas"/>
              <w:color w:val="0000FF"/>
              <w:sz w:val="20"/>
              <w:szCs w:val="20"/>
            </w:rPr>
          </w:rPrChange>
        </w:rPr>
      </w:pPr>
      <w:ins w:id="6" w:author="Andrei Porumb" w:date="2016-03-01T07:02:00Z">
        <w:r>
          <w:rPr>
            <w:rFonts w:ascii="Consolas" w:eastAsia="Times New Roman" w:hAnsi="Consolas" w:cs="Courier New"/>
            <w:color w:val="000000"/>
            <w:sz w:val="20"/>
            <w:szCs w:val="20"/>
          </w:rPr>
          <w:t xml:space="preserve">    </w:t>
        </w:r>
        <w:r w:rsidRPr="00093E50">
          <w:rPr>
            <w:rFonts w:ascii="Consolas" w:eastAsia="Times New Roman" w:hAnsi="Consolas" w:cs="Courier New"/>
            <w:color w:val="000000"/>
            <w:sz w:val="20"/>
            <w:szCs w:val="20"/>
          </w:rPr>
          <w:t>IOTHUB_CLIENT_CONFIRMATION_MESSAGE_TIMEOUT,      \</w:t>
        </w:r>
      </w:ins>
    </w:p>
    <w:p w14:paraId="32CA8851" w14:textId="77777777" w:rsidR="005D396F" w:rsidRPr="005D396F" w:rsidRDefault="005D396F" w:rsidP="005D39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</w:rPr>
      </w:pPr>
      <w:r w:rsidRPr="005D396F">
        <w:rPr>
          <w:rFonts w:ascii="Consolas" w:eastAsia="Times New Roman" w:hAnsi="Consolas" w:cs="Consolas"/>
          <w:color w:val="0000FF"/>
          <w:sz w:val="20"/>
          <w:szCs w:val="20"/>
        </w:rPr>
        <w:t>    IOTHUB_CLIENT_CONFIRMATION_ERROR                 \</w:t>
      </w:r>
    </w:p>
    <w:p w14:paraId="1EDC5E13" w14:textId="77777777" w:rsidR="005D396F" w:rsidRPr="005D396F" w:rsidRDefault="005D396F" w:rsidP="005D39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</w:rPr>
      </w:pPr>
      <w:r w:rsidRPr="005D396F">
        <w:rPr>
          <w:rFonts w:ascii="Consolas" w:eastAsia="Times New Roman" w:hAnsi="Consolas" w:cs="Consolas"/>
          <w:color w:val="0000FF"/>
          <w:sz w:val="20"/>
          <w:szCs w:val="20"/>
        </w:rPr>
        <w:t xml:space="preserve"> </w:t>
      </w:r>
    </w:p>
    <w:p w14:paraId="3BA28DF1" w14:textId="77777777" w:rsidR="005D396F" w:rsidRPr="005D396F" w:rsidRDefault="005D396F" w:rsidP="005D39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</w:rPr>
      </w:pPr>
      <w:r w:rsidRPr="005D396F">
        <w:rPr>
          <w:rFonts w:ascii="Consolas" w:eastAsia="Times New Roman" w:hAnsi="Consolas" w:cs="Consolas"/>
          <w:color w:val="0000FF"/>
          <w:sz w:val="20"/>
          <w:szCs w:val="20"/>
        </w:rPr>
        <w:t>DEFINE_ENUM(IOTHUB_CLIENT_CONFIRMATION_RESULT, IOTHUB_CLIENT_CONFIRMATION_RESULT_VALUES);</w:t>
      </w:r>
    </w:p>
    <w:p w14:paraId="662C1D0E" w14:textId="77777777" w:rsidR="005D396F" w:rsidRPr="005D396F" w:rsidRDefault="005D396F" w:rsidP="005D39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</w:rPr>
      </w:pPr>
      <w:r w:rsidRPr="005D396F">
        <w:rPr>
          <w:rFonts w:ascii="Consolas" w:eastAsia="Times New Roman" w:hAnsi="Consolas" w:cs="Consolas"/>
          <w:color w:val="0000FF"/>
          <w:sz w:val="20"/>
          <w:szCs w:val="20"/>
        </w:rPr>
        <w:t xml:space="preserve"> </w:t>
      </w:r>
    </w:p>
    <w:p w14:paraId="45639F5E" w14:textId="77777777" w:rsidR="005D396F" w:rsidRPr="005D396F" w:rsidRDefault="005D396F" w:rsidP="005D39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</w:rPr>
      </w:pPr>
      <w:r w:rsidRPr="005D396F">
        <w:rPr>
          <w:rFonts w:ascii="Consolas" w:eastAsia="Times New Roman" w:hAnsi="Consolas" w:cs="Consolas"/>
          <w:color w:val="0000FF"/>
          <w:sz w:val="20"/>
          <w:szCs w:val="20"/>
        </w:rPr>
        <w:t>#define IOTHUB_CLIENT_STATUS_VALUES       \</w:t>
      </w:r>
    </w:p>
    <w:p w14:paraId="19E5A79A" w14:textId="77777777" w:rsidR="005D396F" w:rsidRPr="005D396F" w:rsidRDefault="005D396F" w:rsidP="005D39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</w:rPr>
      </w:pPr>
      <w:r w:rsidRPr="005D396F">
        <w:rPr>
          <w:rFonts w:ascii="Consolas" w:eastAsia="Times New Roman" w:hAnsi="Consolas" w:cs="Consolas"/>
          <w:color w:val="0000FF"/>
          <w:sz w:val="20"/>
          <w:szCs w:val="20"/>
        </w:rPr>
        <w:t>    IOTHUB_CLIENT_SEND_STATUS_IDLE,       \</w:t>
      </w:r>
    </w:p>
    <w:p w14:paraId="1A5B793E" w14:textId="77777777" w:rsidR="005D396F" w:rsidRPr="005D396F" w:rsidRDefault="005D396F" w:rsidP="005D39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</w:rPr>
      </w:pPr>
      <w:r w:rsidRPr="005D396F">
        <w:rPr>
          <w:rFonts w:ascii="Consolas" w:eastAsia="Times New Roman" w:hAnsi="Consolas" w:cs="Consolas"/>
          <w:color w:val="0000FF"/>
          <w:sz w:val="20"/>
          <w:szCs w:val="20"/>
        </w:rPr>
        <w:t>    IOTHUB_CLIENT_SEND_STATUS_BUSY        \</w:t>
      </w:r>
    </w:p>
    <w:p w14:paraId="4246FF23" w14:textId="77777777" w:rsidR="005D396F" w:rsidRPr="005D396F" w:rsidRDefault="005D396F" w:rsidP="005D39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</w:rPr>
      </w:pPr>
      <w:r w:rsidRPr="005D396F">
        <w:rPr>
          <w:rFonts w:ascii="Consolas" w:eastAsia="Times New Roman" w:hAnsi="Consolas" w:cs="Consolas"/>
          <w:color w:val="0000FF"/>
          <w:sz w:val="20"/>
          <w:szCs w:val="20"/>
        </w:rPr>
        <w:t xml:space="preserve"> </w:t>
      </w:r>
    </w:p>
    <w:p w14:paraId="59CDFB79" w14:textId="77777777" w:rsidR="005D396F" w:rsidRPr="005D396F" w:rsidRDefault="005D396F" w:rsidP="005D39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</w:rPr>
      </w:pPr>
      <w:r w:rsidRPr="005D396F">
        <w:rPr>
          <w:rFonts w:ascii="Consolas" w:eastAsia="Times New Roman" w:hAnsi="Consolas" w:cs="Consolas"/>
          <w:color w:val="0000FF"/>
          <w:sz w:val="20"/>
          <w:szCs w:val="20"/>
        </w:rPr>
        <w:t>DEFINE_ENUM(IOTHUB_CLIENT_STATUS, IOTHUB_CLIENT_STATUS_VALUES);</w:t>
      </w:r>
    </w:p>
    <w:p w14:paraId="4E3542EC" w14:textId="77777777" w:rsidR="005D396F" w:rsidRPr="005D396F" w:rsidRDefault="005D396F" w:rsidP="005D39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</w:rPr>
      </w:pPr>
      <w:r w:rsidRPr="005D396F">
        <w:rPr>
          <w:rFonts w:ascii="Consolas" w:eastAsia="Times New Roman" w:hAnsi="Consolas" w:cs="Consolas"/>
          <w:color w:val="0000FF"/>
          <w:sz w:val="20"/>
          <w:szCs w:val="20"/>
        </w:rPr>
        <w:t xml:space="preserve"> </w:t>
      </w:r>
    </w:p>
    <w:p w14:paraId="2ED9FCC0" w14:textId="77777777" w:rsidR="005D396F" w:rsidRPr="005D396F" w:rsidRDefault="005D396F" w:rsidP="005D39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</w:rPr>
      </w:pPr>
      <w:r w:rsidRPr="005D396F">
        <w:rPr>
          <w:rFonts w:ascii="Consolas" w:eastAsia="Times New Roman" w:hAnsi="Consolas" w:cs="Consolas"/>
          <w:color w:val="0000FF"/>
          <w:sz w:val="20"/>
          <w:szCs w:val="20"/>
        </w:rPr>
        <w:t>#define IOTHUBMESSAGE_DISPOSITION_RESULT_VALUES \</w:t>
      </w:r>
    </w:p>
    <w:p w14:paraId="7BC21C86" w14:textId="77777777" w:rsidR="005D396F" w:rsidRPr="005D396F" w:rsidRDefault="005D396F" w:rsidP="005D39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</w:rPr>
      </w:pPr>
      <w:r w:rsidRPr="005D396F">
        <w:rPr>
          <w:rFonts w:ascii="Consolas" w:eastAsia="Times New Roman" w:hAnsi="Consolas" w:cs="Consolas"/>
          <w:color w:val="0000FF"/>
          <w:sz w:val="20"/>
          <w:szCs w:val="20"/>
        </w:rPr>
        <w:t>    IOTHUBMESSAGE_ACCEPTED, \</w:t>
      </w:r>
    </w:p>
    <w:p w14:paraId="60CD4B85" w14:textId="77777777" w:rsidR="005D396F" w:rsidRPr="005D396F" w:rsidRDefault="005D396F" w:rsidP="005D39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</w:rPr>
      </w:pPr>
      <w:r w:rsidRPr="005D396F">
        <w:rPr>
          <w:rFonts w:ascii="Consolas" w:eastAsia="Times New Roman" w:hAnsi="Consolas" w:cs="Consolas"/>
          <w:color w:val="0000FF"/>
          <w:sz w:val="20"/>
          <w:szCs w:val="20"/>
        </w:rPr>
        <w:t>    IOTHUBMESSAGE_REJECTED, \</w:t>
      </w:r>
    </w:p>
    <w:p w14:paraId="3ED71D7C" w14:textId="77777777" w:rsidR="005D396F" w:rsidRPr="005D396F" w:rsidRDefault="005D396F" w:rsidP="005D39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</w:rPr>
      </w:pPr>
      <w:r w:rsidRPr="005D396F">
        <w:rPr>
          <w:rFonts w:ascii="Consolas" w:eastAsia="Times New Roman" w:hAnsi="Consolas" w:cs="Consolas"/>
          <w:color w:val="0000FF"/>
          <w:sz w:val="20"/>
          <w:szCs w:val="20"/>
        </w:rPr>
        <w:t>    IOTHUBMESSAGE_ABANDONED</w:t>
      </w:r>
    </w:p>
    <w:p w14:paraId="5D92F4AA" w14:textId="77777777" w:rsidR="005D396F" w:rsidRPr="005D396F" w:rsidRDefault="005D396F" w:rsidP="005D39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</w:rPr>
      </w:pPr>
      <w:r w:rsidRPr="005D396F">
        <w:rPr>
          <w:rFonts w:ascii="Consolas" w:eastAsia="Times New Roman" w:hAnsi="Consolas" w:cs="Consolas"/>
          <w:color w:val="0000FF"/>
          <w:sz w:val="20"/>
          <w:szCs w:val="20"/>
        </w:rPr>
        <w:t xml:space="preserve"> </w:t>
      </w:r>
    </w:p>
    <w:p w14:paraId="3FE8D728" w14:textId="77777777" w:rsidR="005D396F" w:rsidRPr="005D396F" w:rsidRDefault="005D396F" w:rsidP="005D39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</w:rPr>
      </w:pPr>
      <w:r w:rsidRPr="005D396F">
        <w:rPr>
          <w:rFonts w:ascii="Consolas" w:eastAsia="Times New Roman" w:hAnsi="Consolas" w:cs="Consolas"/>
          <w:color w:val="0000FF"/>
          <w:sz w:val="20"/>
          <w:szCs w:val="20"/>
        </w:rPr>
        <w:t>DEFINE_ENUM(IOTHUBMESSAGE_DISPOSITION_RESULT, IOTHUBMESSAGE_DISPOSITION_RESULT_VALUES);</w:t>
      </w:r>
    </w:p>
    <w:p w14:paraId="6292E92E" w14:textId="77777777" w:rsidR="005D396F" w:rsidRPr="005D396F" w:rsidRDefault="005D396F" w:rsidP="005D39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</w:rPr>
      </w:pPr>
      <w:r w:rsidRPr="005D396F">
        <w:rPr>
          <w:rFonts w:ascii="Consolas" w:eastAsia="Times New Roman" w:hAnsi="Consolas" w:cs="Consolas"/>
          <w:color w:val="0000FF"/>
          <w:sz w:val="20"/>
          <w:szCs w:val="20"/>
        </w:rPr>
        <w:t xml:space="preserve"> </w:t>
      </w:r>
    </w:p>
    <w:p w14:paraId="125B8456" w14:textId="77777777" w:rsidR="005D396F" w:rsidRPr="005D396F" w:rsidRDefault="005D396F" w:rsidP="005D39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</w:rPr>
      </w:pPr>
      <w:r w:rsidRPr="005D396F">
        <w:rPr>
          <w:rFonts w:ascii="Consolas" w:eastAsia="Times New Roman" w:hAnsi="Consolas" w:cs="Consolas"/>
          <w:color w:val="0000FF"/>
          <w:sz w:val="20"/>
          <w:szCs w:val="20"/>
        </w:rPr>
        <w:t>typedef void(*IOTHUB_CLIENT_EVENT_CONFIRMATION_CALLBACK)(IOTHUB_CLIENT_CONFIRMATION_RESULT result, void* userContextCallback);</w:t>
      </w:r>
    </w:p>
    <w:p w14:paraId="5BF098E1" w14:textId="77777777" w:rsidR="005D396F" w:rsidRPr="005D396F" w:rsidRDefault="005D396F" w:rsidP="005D39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</w:rPr>
      </w:pPr>
      <w:r w:rsidRPr="005D396F">
        <w:rPr>
          <w:rFonts w:ascii="Consolas" w:eastAsia="Times New Roman" w:hAnsi="Consolas" w:cs="Consolas"/>
          <w:color w:val="0000FF"/>
          <w:sz w:val="20"/>
          <w:szCs w:val="20"/>
        </w:rPr>
        <w:t>typedef IOTHUBMESSAGE_DISPOSITION_RESULT (*IOTHUB_CLIENT_MESSAGE_CALLBACK_ASYNC)(IOTHUB_MESSAGE_HANDLE message, void* userContextCallback);</w:t>
      </w:r>
    </w:p>
    <w:p w14:paraId="3825CE13" w14:textId="77777777" w:rsidR="005D396F" w:rsidRPr="005D396F" w:rsidRDefault="005D396F" w:rsidP="005D39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</w:rPr>
      </w:pPr>
      <w:r w:rsidRPr="005D396F">
        <w:rPr>
          <w:rFonts w:ascii="Consolas" w:eastAsia="Times New Roman" w:hAnsi="Consolas" w:cs="Consolas"/>
          <w:color w:val="0000FF"/>
          <w:sz w:val="20"/>
          <w:szCs w:val="20"/>
        </w:rPr>
        <w:t>typedef const void*(*IOTHUB_CLIENT_TRANSPORT_PROVIDER)(void);</w:t>
      </w:r>
    </w:p>
    <w:p w14:paraId="1D5F7CAE" w14:textId="77777777" w:rsidR="005D396F" w:rsidRPr="005D396F" w:rsidRDefault="005D396F" w:rsidP="005D39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</w:rPr>
      </w:pPr>
      <w:r w:rsidRPr="005D396F">
        <w:rPr>
          <w:rFonts w:ascii="Consolas" w:eastAsia="Times New Roman" w:hAnsi="Consolas" w:cs="Consolas"/>
          <w:color w:val="0000FF"/>
          <w:sz w:val="20"/>
          <w:szCs w:val="20"/>
        </w:rPr>
        <w:t xml:space="preserve"> </w:t>
      </w:r>
    </w:p>
    <w:p w14:paraId="4F4497A8" w14:textId="77777777" w:rsidR="005D396F" w:rsidRPr="005D396F" w:rsidRDefault="005D396F" w:rsidP="005D39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</w:rPr>
      </w:pPr>
      <w:r w:rsidRPr="005D396F">
        <w:rPr>
          <w:rFonts w:ascii="Consolas" w:eastAsia="Times New Roman" w:hAnsi="Consolas" w:cs="Consolas"/>
          <w:color w:val="0000FF"/>
          <w:sz w:val="20"/>
          <w:szCs w:val="20"/>
        </w:rPr>
        <w:t>typedef struct IOTHUB_CLIENT_CONFIG_TAG</w:t>
      </w:r>
    </w:p>
    <w:p w14:paraId="157AE6AB" w14:textId="77777777" w:rsidR="005D396F" w:rsidRPr="005D396F" w:rsidRDefault="005D396F" w:rsidP="005D39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</w:rPr>
      </w:pPr>
      <w:r w:rsidRPr="005D396F">
        <w:rPr>
          <w:rFonts w:ascii="Consolas" w:eastAsia="Times New Roman" w:hAnsi="Consolas" w:cs="Consolas"/>
          <w:color w:val="0000FF"/>
          <w:sz w:val="20"/>
          <w:szCs w:val="20"/>
        </w:rPr>
        <w:t>{</w:t>
      </w:r>
    </w:p>
    <w:p w14:paraId="6E6350E8" w14:textId="77777777" w:rsidR="005D396F" w:rsidRPr="005D396F" w:rsidRDefault="005D396F" w:rsidP="005D39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</w:rPr>
      </w:pPr>
      <w:r w:rsidRPr="005D396F">
        <w:rPr>
          <w:rFonts w:ascii="Consolas" w:eastAsia="Times New Roman" w:hAnsi="Consolas" w:cs="Consolas"/>
          <w:color w:val="0000FF"/>
          <w:sz w:val="20"/>
          <w:szCs w:val="20"/>
        </w:rPr>
        <w:t>    IOTHUB_CLIENT_TRANSPORT_PROVIDER protocol;</w:t>
      </w:r>
    </w:p>
    <w:p w14:paraId="5B032510" w14:textId="77777777" w:rsidR="005D396F" w:rsidRPr="005D396F" w:rsidRDefault="005D396F" w:rsidP="005D39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</w:rPr>
      </w:pPr>
      <w:r w:rsidRPr="005D396F">
        <w:rPr>
          <w:rFonts w:ascii="Consolas" w:eastAsia="Times New Roman" w:hAnsi="Consolas" w:cs="Consolas"/>
          <w:color w:val="0000FF"/>
          <w:sz w:val="20"/>
          <w:szCs w:val="20"/>
        </w:rPr>
        <w:t>    const char* deviceId;</w:t>
      </w:r>
    </w:p>
    <w:p w14:paraId="50184F9C" w14:textId="77777777" w:rsidR="005D396F" w:rsidRPr="005D396F" w:rsidRDefault="005D396F" w:rsidP="005D39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</w:rPr>
      </w:pPr>
      <w:r w:rsidRPr="005D396F">
        <w:rPr>
          <w:rFonts w:ascii="Consolas" w:eastAsia="Times New Roman" w:hAnsi="Consolas" w:cs="Consolas"/>
          <w:color w:val="0000FF"/>
          <w:sz w:val="20"/>
          <w:szCs w:val="20"/>
        </w:rPr>
        <w:t>    const char* deviceKey;</w:t>
      </w:r>
    </w:p>
    <w:p w14:paraId="699CB1BB" w14:textId="77777777" w:rsidR="005D396F" w:rsidRPr="005D396F" w:rsidRDefault="005D396F" w:rsidP="005D39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</w:rPr>
      </w:pPr>
      <w:r w:rsidRPr="005D396F">
        <w:rPr>
          <w:rFonts w:ascii="Consolas" w:eastAsia="Times New Roman" w:hAnsi="Consolas" w:cs="Consolas"/>
          <w:color w:val="0000FF"/>
          <w:sz w:val="20"/>
          <w:szCs w:val="20"/>
        </w:rPr>
        <w:t>    const char* iotHubName;</w:t>
      </w:r>
    </w:p>
    <w:p w14:paraId="71997F4E" w14:textId="77777777" w:rsidR="005D396F" w:rsidRPr="005D396F" w:rsidRDefault="005D396F" w:rsidP="005D39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</w:rPr>
      </w:pPr>
      <w:r w:rsidRPr="005D396F">
        <w:rPr>
          <w:rFonts w:ascii="Consolas" w:eastAsia="Times New Roman" w:hAnsi="Consolas" w:cs="Consolas"/>
          <w:color w:val="0000FF"/>
          <w:sz w:val="20"/>
          <w:szCs w:val="20"/>
        </w:rPr>
        <w:t>    const char* iotHubSuffix;</w:t>
      </w:r>
    </w:p>
    <w:p w14:paraId="5F3F8C62" w14:textId="77777777" w:rsidR="005D396F" w:rsidRPr="005D396F" w:rsidRDefault="005D396F" w:rsidP="005D39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</w:rPr>
      </w:pPr>
      <w:r w:rsidRPr="005D396F">
        <w:rPr>
          <w:rFonts w:ascii="Consolas" w:eastAsia="Times New Roman" w:hAnsi="Consolas" w:cs="Consolas"/>
          <w:color w:val="0000FF"/>
          <w:sz w:val="20"/>
          <w:szCs w:val="20"/>
        </w:rPr>
        <w:t>    const char* protocolGatewayHostName;</w:t>
      </w:r>
    </w:p>
    <w:p w14:paraId="23F971CE" w14:textId="77777777" w:rsidR="005D396F" w:rsidRPr="005D396F" w:rsidRDefault="005D396F" w:rsidP="005D39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FF"/>
          <w:sz w:val="20"/>
          <w:szCs w:val="20"/>
        </w:rPr>
      </w:pPr>
      <w:r w:rsidRPr="005D396F">
        <w:rPr>
          <w:rFonts w:ascii="Consolas" w:eastAsia="Times New Roman" w:hAnsi="Consolas" w:cs="Consolas"/>
          <w:color w:val="0000FF"/>
          <w:sz w:val="20"/>
          <w:szCs w:val="20"/>
        </w:rPr>
        <w:t>} IOTHUB_CLIENT_CONFIG;</w:t>
      </w:r>
    </w:p>
    <w:p w14:paraId="34D52EA7" w14:textId="77777777" w:rsidR="009729A0" w:rsidRDefault="009729A0">
      <w:pPr>
        <w:rPr>
          <w:rFonts w:ascii="Consolas" w:eastAsia="Times New Roman" w:hAnsi="Consolas" w:cs="Consolas"/>
          <w:color w:val="0000FF"/>
          <w:sz w:val="20"/>
          <w:szCs w:val="20"/>
        </w:rPr>
      </w:pPr>
    </w:p>
    <w:p w14:paraId="422E79F8" w14:textId="77777777" w:rsidR="009729A0" w:rsidRDefault="009729A0" w:rsidP="00A147BB">
      <w:pPr>
        <w:pStyle w:val="Heading1"/>
      </w:pPr>
      <w:r>
        <w:t>Types defined by the IoTHub message module:</w:t>
      </w:r>
    </w:p>
    <w:p w14:paraId="28A7989E" w14:textId="77777777" w:rsidR="009729A0" w:rsidRDefault="009729A0" w:rsidP="009729A0">
      <w:pPr>
        <w:pStyle w:val="HTMLPreformatted"/>
        <w:shd w:val="clear" w:color="auto" w:fill="FFFFFF"/>
        <w:rPr>
          <w:rFonts w:ascii="Consolas" w:hAnsi="Consolas" w:cs="Consolas"/>
          <w:color w:val="0000FF"/>
        </w:rPr>
      </w:pPr>
    </w:p>
    <w:p w14:paraId="7B6468C3" w14:textId="77777777" w:rsidR="009729A0" w:rsidRPr="009729A0" w:rsidRDefault="009729A0" w:rsidP="009729A0">
      <w:pPr>
        <w:pStyle w:val="HTMLPreformatted"/>
        <w:shd w:val="clear" w:color="auto" w:fill="FFFFFF"/>
        <w:rPr>
          <w:rFonts w:ascii="Consolas" w:hAnsi="Consolas" w:cs="Consolas"/>
          <w:color w:val="0000FF"/>
        </w:rPr>
      </w:pPr>
      <w:r w:rsidRPr="009729A0">
        <w:rPr>
          <w:rFonts w:ascii="Consolas" w:hAnsi="Consolas" w:cs="Consolas"/>
          <w:color w:val="0000FF"/>
        </w:rPr>
        <w:t>#define IOTHUB_MESSAGE_RESULT_VALUES         \</w:t>
      </w:r>
    </w:p>
    <w:p w14:paraId="561408E9" w14:textId="77777777" w:rsidR="009729A0" w:rsidRPr="009729A0" w:rsidRDefault="009729A0" w:rsidP="009729A0">
      <w:pPr>
        <w:pStyle w:val="HTMLPreformatted"/>
        <w:shd w:val="clear" w:color="auto" w:fill="FFFFFF"/>
        <w:rPr>
          <w:rFonts w:ascii="Consolas" w:hAnsi="Consolas" w:cs="Consolas"/>
          <w:color w:val="0000FF"/>
        </w:rPr>
      </w:pPr>
      <w:r w:rsidRPr="009729A0">
        <w:rPr>
          <w:rFonts w:ascii="Consolas" w:hAnsi="Consolas" w:cs="Consolas"/>
          <w:color w:val="0000FF"/>
        </w:rPr>
        <w:t xml:space="preserve">    IOTHUB_MESSAGE_OK,                       \</w:t>
      </w:r>
    </w:p>
    <w:p w14:paraId="59A6A716" w14:textId="77777777" w:rsidR="009729A0" w:rsidRPr="009729A0" w:rsidRDefault="009729A0" w:rsidP="009729A0">
      <w:pPr>
        <w:pStyle w:val="HTMLPreformatted"/>
        <w:shd w:val="clear" w:color="auto" w:fill="FFFFFF"/>
        <w:rPr>
          <w:rFonts w:ascii="Consolas" w:hAnsi="Consolas" w:cs="Consolas"/>
          <w:color w:val="0000FF"/>
        </w:rPr>
      </w:pPr>
      <w:r w:rsidRPr="009729A0">
        <w:rPr>
          <w:rFonts w:ascii="Consolas" w:hAnsi="Consolas" w:cs="Consolas"/>
          <w:color w:val="0000FF"/>
        </w:rPr>
        <w:lastRenderedPageBreak/>
        <w:t xml:space="preserve">    IOTHUB_MESSAGE_INVALID_ARG,              \</w:t>
      </w:r>
    </w:p>
    <w:p w14:paraId="6964EC07" w14:textId="77777777" w:rsidR="009729A0" w:rsidRPr="009729A0" w:rsidRDefault="009729A0" w:rsidP="009729A0">
      <w:pPr>
        <w:pStyle w:val="HTMLPreformatted"/>
        <w:shd w:val="clear" w:color="auto" w:fill="FFFFFF"/>
        <w:rPr>
          <w:rFonts w:ascii="Consolas" w:hAnsi="Consolas" w:cs="Consolas"/>
          <w:color w:val="0000FF"/>
        </w:rPr>
      </w:pPr>
      <w:r w:rsidRPr="009729A0">
        <w:rPr>
          <w:rFonts w:ascii="Consolas" w:hAnsi="Consolas" w:cs="Consolas"/>
          <w:color w:val="0000FF"/>
        </w:rPr>
        <w:t xml:space="preserve">    IOTHUB_MESSAGE_INVALID_TYPE,             \</w:t>
      </w:r>
    </w:p>
    <w:p w14:paraId="5FBFBE1B" w14:textId="77777777" w:rsidR="009729A0" w:rsidRPr="009729A0" w:rsidRDefault="009729A0" w:rsidP="009729A0">
      <w:pPr>
        <w:pStyle w:val="HTMLPreformatted"/>
        <w:shd w:val="clear" w:color="auto" w:fill="FFFFFF"/>
        <w:rPr>
          <w:rFonts w:ascii="Consolas" w:hAnsi="Consolas" w:cs="Consolas"/>
          <w:color w:val="0000FF"/>
        </w:rPr>
      </w:pPr>
      <w:r w:rsidRPr="009729A0">
        <w:rPr>
          <w:rFonts w:ascii="Consolas" w:hAnsi="Consolas" w:cs="Consolas"/>
          <w:color w:val="0000FF"/>
        </w:rPr>
        <w:t xml:space="preserve">    IOTHUB_MESSAGE_ERROR                     \</w:t>
      </w:r>
    </w:p>
    <w:p w14:paraId="59ECEB6C" w14:textId="77777777" w:rsidR="009729A0" w:rsidRPr="009729A0" w:rsidRDefault="009729A0" w:rsidP="009729A0">
      <w:pPr>
        <w:pStyle w:val="HTMLPreformatted"/>
        <w:shd w:val="clear" w:color="auto" w:fill="FFFFFF"/>
        <w:rPr>
          <w:rFonts w:ascii="Consolas" w:hAnsi="Consolas" w:cs="Consolas"/>
          <w:color w:val="0000FF"/>
        </w:rPr>
      </w:pPr>
    </w:p>
    <w:p w14:paraId="7110715D" w14:textId="77777777" w:rsidR="009729A0" w:rsidRPr="009729A0" w:rsidRDefault="009729A0" w:rsidP="009729A0">
      <w:pPr>
        <w:pStyle w:val="HTMLPreformatted"/>
        <w:shd w:val="clear" w:color="auto" w:fill="FFFFFF"/>
        <w:rPr>
          <w:rFonts w:ascii="Consolas" w:hAnsi="Consolas" w:cs="Consolas"/>
          <w:color w:val="0000FF"/>
        </w:rPr>
      </w:pPr>
      <w:r w:rsidRPr="009729A0">
        <w:rPr>
          <w:rFonts w:ascii="Consolas" w:hAnsi="Consolas" w:cs="Consolas"/>
          <w:color w:val="0000FF"/>
        </w:rPr>
        <w:t>DEFINE_ENUM(IOTHUB_MESSAGE_RESULT, IOTHUB_MESSAGE_RESULT_VALUES);</w:t>
      </w:r>
    </w:p>
    <w:p w14:paraId="1ED9E28A" w14:textId="77777777" w:rsidR="009729A0" w:rsidRPr="009729A0" w:rsidRDefault="009729A0" w:rsidP="009729A0">
      <w:pPr>
        <w:pStyle w:val="HTMLPreformatted"/>
        <w:shd w:val="clear" w:color="auto" w:fill="FFFFFF"/>
        <w:rPr>
          <w:rFonts w:ascii="Consolas" w:hAnsi="Consolas" w:cs="Consolas"/>
          <w:color w:val="0000FF"/>
        </w:rPr>
      </w:pPr>
    </w:p>
    <w:p w14:paraId="27D49563" w14:textId="77777777" w:rsidR="009729A0" w:rsidRPr="009729A0" w:rsidRDefault="009729A0" w:rsidP="009729A0">
      <w:pPr>
        <w:pStyle w:val="HTMLPreformatted"/>
        <w:shd w:val="clear" w:color="auto" w:fill="FFFFFF"/>
        <w:rPr>
          <w:rFonts w:ascii="Consolas" w:hAnsi="Consolas" w:cs="Consolas"/>
          <w:color w:val="0000FF"/>
        </w:rPr>
      </w:pPr>
      <w:r w:rsidRPr="009729A0">
        <w:rPr>
          <w:rFonts w:ascii="Consolas" w:hAnsi="Consolas" w:cs="Consolas"/>
          <w:color w:val="0000FF"/>
        </w:rPr>
        <w:t>#define IOTHUBMESSAGE_CONTENT_TYPE_VALUES \</w:t>
      </w:r>
    </w:p>
    <w:p w14:paraId="2173B4DC" w14:textId="77777777" w:rsidR="009729A0" w:rsidRPr="009729A0" w:rsidRDefault="009729A0" w:rsidP="009729A0">
      <w:pPr>
        <w:pStyle w:val="HTMLPreformatted"/>
        <w:shd w:val="clear" w:color="auto" w:fill="FFFFFF"/>
        <w:rPr>
          <w:rFonts w:ascii="Consolas" w:hAnsi="Consolas" w:cs="Consolas"/>
          <w:color w:val="0000FF"/>
        </w:rPr>
      </w:pPr>
      <w:r w:rsidRPr="009729A0">
        <w:rPr>
          <w:rFonts w:ascii="Consolas" w:hAnsi="Consolas" w:cs="Consolas"/>
          <w:color w:val="0000FF"/>
        </w:rPr>
        <w:t>IOTHUBMESSAGE_BYTEARRAY, \</w:t>
      </w:r>
    </w:p>
    <w:p w14:paraId="6EEE10BE" w14:textId="77777777" w:rsidR="009729A0" w:rsidRPr="009729A0" w:rsidRDefault="009729A0" w:rsidP="009729A0">
      <w:pPr>
        <w:pStyle w:val="HTMLPreformatted"/>
        <w:shd w:val="clear" w:color="auto" w:fill="FFFFFF"/>
        <w:rPr>
          <w:rFonts w:ascii="Consolas" w:hAnsi="Consolas" w:cs="Consolas"/>
          <w:color w:val="0000FF"/>
        </w:rPr>
      </w:pPr>
      <w:r w:rsidRPr="009729A0">
        <w:rPr>
          <w:rFonts w:ascii="Consolas" w:hAnsi="Consolas" w:cs="Consolas"/>
          <w:color w:val="0000FF"/>
        </w:rPr>
        <w:t>IOTHUBMESSAGE_STRING, \</w:t>
      </w:r>
    </w:p>
    <w:p w14:paraId="3E054B66" w14:textId="77777777" w:rsidR="009729A0" w:rsidRPr="009729A0" w:rsidRDefault="009729A0" w:rsidP="009729A0">
      <w:pPr>
        <w:pStyle w:val="HTMLPreformatted"/>
        <w:shd w:val="clear" w:color="auto" w:fill="FFFFFF"/>
        <w:rPr>
          <w:rFonts w:ascii="Consolas" w:hAnsi="Consolas" w:cs="Consolas"/>
          <w:color w:val="0000FF"/>
        </w:rPr>
      </w:pPr>
      <w:r w:rsidRPr="009729A0">
        <w:rPr>
          <w:rFonts w:ascii="Consolas" w:hAnsi="Consolas" w:cs="Consolas"/>
          <w:color w:val="0000FF"/>
        </w:rPr>
        <w:t>IOTHUBMESSAGE_UNKNOWN \</w:t>
      </w:r>
    </w:p>
    <w:p w14:paraId="6C2A63FD" w14:textId="77777777" w:rsidR="009729A0" w:rsidRPr="009729A0" w:rsidRDefault="009729A0" w:rsidP="009729A0">
      <w:pPr>
        <w:pStyle w:val="HTMLPreformatted"/>
        <w:shd w:val="clear" w:color="auto" w:fill="FFFFFF"/>
        <w:rPr>
          <w:rFonts w:ascii="Consolas" w:hAnsi="Consolas" w:cs="Consolas"/>
          <w:color w:val="0000FF"/>
        </w:rPr>
      </w:pPr>
    </w:p>
    <w:p w14:paraId="00BAE6DE" w14:textId="0D57F57C" w:rsidR="009729A0" w:rsidRPr="00A147BB" w:rsidRDefault="009729A0" w:rsidP="009729A0">
      <w:pPr>
        <w:pStyle w:val="HTMLPreformatted"/>
        <w:shd w:val="clear" w:color="auto" w:fill="FFFFFF"/>
        <w:rPr>
          <w:rFonts w:ascii="Consolas" w:hAnsi="Consolas" w:cs="Consolas"/>
          <w:color w:val="0000FF"/>
        </w:rPr>
      </w:pPr>
      <w:r w:rsidRPr="009729A0">
        <w:rPr>
          <w:rFonts w:ascii="Consolas" w:hAnsi="Consolas" w:cs="Consolas"/>
          <w:color w:val="0000FF"/>
        </w:rPr>
        <w:t>DEFINE_ENUM(IOTHUBMESSAGE_CONTENT_TYPE, IOTH</w:t>
      </w:r>
      <w:r>
        <w:rPr>
          <w:rFonts w:ascii="Consolas" w:hAnsi="Consolas" w:cs="Consolas"/>
          <w:color w:val="0000FF"/>
        </w:rPr>
        <w:t>UBMESSAGE_CONTENT_TYPE_VALUES);</w:t>
      </w:r>
    </w:p>
    <w:p w14:paraId="66129E1C" w14:textId="1EDF8D46" w:rsidR="004A429D" w:rsidRDefault="007701EA" w:rsidP="004A429D">
      <w:pPr>
        <w:pStyle w:val="Heading1"/>
        <w:spacing w:line="360" w:lineRule="auto"/>
      </w:pPr>
      <w:r>
        <w:rPr>
          <w:noProof/>
        </w:rPr>
        <w:t>IoT</w:t>
      </w:r>
      <w:r w:rsidR="004A429D">
        <w:rPr>
          <w:noProof/>
        </w:rPr>
        <w:t>Hub client</w:t>
      </w:r>
      <w:r w:rsidR="004A429D">
        <w:t xml:space="preserve"> Stru</w:t>
      </w:r>
      <w:r w:rsidR="0022397E">
        <w:t>c</w:t>
      </w:r>
      <w:r w:rsidR="004A429D">
        <w:t>tures</w:t>
      </w:r>
    </w:p>
    <w:p w14:paraId="400C83BE" w14:textId="013B7CDE" w:rsidR="004A429D" w:rsidRDefault="001B0681" w:rsidP="0099719E">
      <w:pPr>
        <w:pStyle w:val="Heading2"/>
        <w:rPr>
          <w:rFonts w:eastAsia="Times New Roman"/>
        </w:rPr>
      </w:pPr>
      <w:r>
        <w:rPr>
          <w:rFonts w:eastAsia="Times New Roman"/>
        </w:rPr>
        <w:t>IOTHUB_</w:t>
      </w:r>
      <w:r w:rsidR="00F57207" w:rsidRPr="000D310F">
        <w:rPr>
          <w:rFonts w:eastAsia="Times New Roman"/>
        </w:rPr>
        <w:t>CLIENT_CONFIG</w:t>
      </w:r>
    </w:p>
    <w:p w14:paraId="495F8899" w14:textId="4C2CB97C" w:rsidR="00F57207" w:rsidRDefault="00F57207" w:rsidP="00F57207">
      <w:pPr>
        <w:pStyle w:val="Heading3"/>
      </w:pPr>
      <w:r>
        <w:t>struct members</w:t>
      </w:r>
    </w:p>
    <w:tbl>
      <w:tblPr>
        <w:tblStyle w:val="GridTable4-Accent1"/>
        <w:tblW w:w="10790" w:type="dxa"/>
        <w:tblLayout w:type="fixed"/>
        <w:tblLook w:val="04A0" w:firstRow="1" w:lastRow="0" w:firstColumn="1" w:lastColumn="0" w:noHBand="0" w:noVBand="1"/>
      </w:tblPr>
      <w:tblGrid>
        <w:gridCol w:w="2695"/>
        <w:gridCol w:w="8095"/>
      </w:tblGrid>
      <w:tr w:rsidR="00F57207" w14:paraId="04835E62" w14:textId="77777777" w:rsidTr="00A147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14:paraId="710824B4" w14:textId="77777777" w:rsidR="00F57207" w:rsidRDefault="00F57207" w:rsidP="0054228D">
            <w:r>
              <w:t>Name</w:t>
            </w:r>
          </w:p>
        </w:tc>
        <w:tc>
          <w:tcPr>
            <w:tcW w:w="8095" w:type="dxa"/>
          </w:tcPr>
          <w:p w14:paraId="60750666" w14:textId="77777777" w:rsidR="00F57207" w:rsidRDefault="00F57207" w:rsidP="005422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F57207" w14:paraId="3E581C92" w14:textId="77777777" w:rsidTr="00A147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14:paraId="3EC89B96" w14:textId="77777777" w:rsidR="00F57207" w:rsidRDefault="00F57207" w:rsidP="0054228D">
            <w:r>
              <w:t>protocol</w:t>
            </w:r>
          </w:p>
        </w:tc>
        <w:tc>
          <w:tcPr>
            <w:tcW w:w="8095" w:type="dxa"/>
          </w:tcPr>
          <w:p w14:paraId="310595FF" w14:textId="2CA44B24" w:rsidR="00F57207" w:rsidRDefault="00342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 function pointer that is passed into the </w:t>
            </w:r>
            <w:r w:rsidR="00D477C1">
              <w:t>I</w:t>
            </w:r>
            <w:r w:rsidR="00550640">
              <w:t>oTHubClientCreate</w:t>
            </w:r>
            <w:r>
              <w:t xml:space="preserve">.  A function definition for amqp,  </w:t>
            </w:r>
            <w:r w:rsidR="00A7050F">
              <w:t>AMQP_Protocol</w:t>
            </w:r>
            <w:r>
              <w:t xml:space="preserve">, is defined in the include </w:t>
            </w:r>
            <w:r w:rsidR="001E73D0">
              <w:t>iothubtransportamqp</w:t>
            </w:r>
            <w:r>
              <w:t xml:space="preserve">.h.  A function definition for http, </w:t>
            </w:r>
            <w:r w:rsidR="00A7050F">
              <w:t>HTTP_Protocol</w:t>
            </w:r>
            <w:r>
              <w:t xml:space="preserve">, is defined in the include </w:t>
            </w:r>
            <w:r w:rsidR="00BD6C86">
              <w:t>iot</w:t>
            </w:r>
            <w:r>
              <w:t>hubtransporthttp.h</w:t>
            </w:r>
            <w:r w:rsidR="00A7050F">
              <w:t>.  A function definition for mqtt, MQTT_Protocol, is defined in the include iothubtransportmqtt.h.</w:t>
            </w:r>
          </w:p>
        </w:tc>
      </w:tr>
      <w:tr w:rsidR="00F57207" w14:paraId="5BF01A69" w14:textId="77777777" w:rsidTr="00A147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14:paraId="554CEB13" w14:textId="77777777" w:rsidR="00F57207" w:rsidRDefault="00F57207" w:rsidP="0054228D">
            <w:r>
              <w:t>deviceId</w:t>
            </w:r>
          </w:p>
        </w:tc>
        <w:tc>
          <w:tcPr>
            <w:tcW w:w="8095" w:type="dxa"/>
          </w:tcPr>
          <w:p w14:paraId="02E3102C" w14:textId="7FF01A9B" w:rsidR="00F57207" w:rsidRDefault="00086289" w:rsidP="005422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string that identifies the device.</w:t>
            </w:r>
          </w:p>
        </w:tc>
      </w:tr>
      <w:tr w:rsidR="00F57207" w14:paraId="36DA0A5D" w14:textId="77777777" w:rsidTr="00A147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14:paraId="2532115B" w14:textId="7551082A" w:rsidR="00F57207" w:rsidRDefault="00067F45" w:rsidP="0054228D">
            <w:r>
              <w:t>deviceKey</w:t>
            </w:r>
          </w:p>
        </w:tc>
        <w:tc>
          <w:tcPr>
            <w:tcW w:w="8095" w:type="dxa"/>
          </w:tcPr>
          <w:p w14:paraId="0CD0870F" w14:textId="7B77BC43" w:rsidR="00DB0BAA" w:rsidRDefault="000862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device key used to authenticate the devic</w:t>
            </w:r>
            <w:r w:rsidR="004105F6">
              <w:t>e</w:t>
            </w:r>
            <w:r>
              <w:t>.</w:t>
            </w:r>
          </w:p>
        </w:tc>
      </w:tr>
      <w:tr w:rsidR="00067F45" w14:paraId="27032962" w14:textId="77777777" w:rsidTr="00A147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14:paraId="2020289D" w14:textId="091EC1AD" w:rsidR="00067F45" w:rsidDel="00067F45" w:rsidRDefault="00B70E2E" w:rsidP="0054228D">
            <w:r>
              <w:t>iotHubName</w:t>
            </w:r>
          </w:p>
        </w:tc>
        <w:tc>
          <w:tcPr>
            <w:tcW w:w="8095" w:type="dxa"/>
          </w:tcPr>
          <w:p w14:paraId="0CC2C4C3" w14:textId="7BF8C962" w:rsidR="00067F45" w:rsidRDefault="000862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</w:t>
            </w:r>
            <w:r w:rsidR="00170891">
              <w:t>IoT Hub</w:t>
            </w:r>
            <w:r>
              <w:t xml:space="preserve"> name to which the device is connecting.</w:t>
            </w:r>
          </w:p>
        </w:tc>
      </w:tr>
      <w:tr w:rsidR="00BA0722" w14:paraId="544F473B" w14:textId="77777777" w:rsidTr="00A147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14:paraId="23A7E2B0" w14:textId="3B7E6288" w:rsidR="00BA0722" w:rsidRDefault="004105F6" w:rsidP="0054228D">
            <w:r>
              <w:t>iotHubSuffix</w:t>
            </w:r>
          </w:p>
        </w:tc>
        <w:tc>
          <w:tcPr>
            <w:tcW w:w="8095" w:type="dxa"/>
          </w:tcPr>
          <w:p w14:paraId="7AB030DB" w14:textId="3E8C2AF3" w:rsidR="00A7050F" w:rsidRDefault="00A705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</w:t>
            </w:r>
            <w:r w:rsidR="004105F6" w:rsidRPr="004105F6">
              <w:t>IoT Hub suffix goes here, e.g., private.azure-devices-int.net</w:t>
            </w:r>
            <w:r w:rsidR="00086289">
              <w:t>.</w:t>
            </w:r>
          </w:p>
        </w:tc>
      </w:tr>
      <w:tr w:rsidR="00A7050F" w14:paraId="18784879" w14:textId="77777777" w:rsidTr="00A147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</w:tcPr>
          <w:p w14:paraId="70EEF3EF" w14:textId="0B1AF914" w:rsidR="00A7050F" w:rsidRDefault="00A7050F" w:rsidP="0054228D"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protocolGatewayHostName</w:t>
            </w:r>
          </w:p>
        </w:tc>
        <w:tc>
          <w:tcPr>
            <w:tcW w:w="8095" w:type="dxa"/>
          </w:tcPr>
          <w:p w14:paraId="1A10FAF5" w14:textId="2F9C9BA7" w:rsidR="00A7050F" w:rsidRPr="004105F6" w:rsidRDefault="00AD78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address of the protocol gateway the client will use to connect to send data and receive messages</w:t>
            </w:r>
            <w:r w:rsidR="00A7050F">
              <w:t xml:space="preserve">.  </w:t>
            </w:r>
            <w:r>
              <w:t xml:space="preserve">This is for protocols which are supported via a protocol gateway.  </w:t>
            </w:r>
            <w:r w:rsidR="006A60F1">
              <w:t>For example,</w:t>
            </w:r>
            <w:r w:rsidR="00A7050F">
              <w:t xml:space="preserve"> mqtt.</w:t>
            </w:r>
          </w:p>
        </w:tc>
      </w:tr>
    </w:tbl>
    <w:p w14:paraId="77ADDCF8" w14:textId="539C7B17" w:rsidR="00F57207" w:rsidRDefault="00F57207" w:rsidP="0099719E"/>
    <w:p w14:paraId="352AFE7E" w14:textId="77777777" w:rsidR="009729A0" w:rsidRPr="00DB0BAA" w:rsidRDefault="009729A0" w:rsidP="0099719E"/>
    <w:p w14:paraId="6E58B7BB" w14:textId="1252B601" w:rsidR="001268C5" w:rsidRDefault="005431B5" w:rsidP="005267B8">
      <w:pPr>
        <w:pStyle w:val="Heading1"/>
        <w:spacing w:line="360" w:lineRule="auto"/>
      </w:pPr>
      <w:r>
        <w:rPr>
          <w:noProof/>
        </w:rPr>
        <w:t xml:space="preserve">IoTHub </w:t>
      </w:r>
      <w:r w:rsidR="001268C5">
        <w:rPr>
          <w:noProof/>
        </w:rPr>
        <w:t>client</w:t>
      </w:r>
      <w:r w:rsidR="001268C5">
        <w:t xml:space="preserve"> APIs</w:t>
      </w:r>
    </w:p>
    <w:p w14:paraId="7246C61E" w14:textId="29A4A11D" w:rsidR="00C92583" w:rsidRDefault="00C92583" w:rsidP="00300DA2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</w:p>
    <w:p w14:paraId="0AB25B61" w14:textId="77777777" w:rsidR="00300DA2" w:rsidRPr="006D496B" w:rsidRDefault="00300DA2" w:rsidP="00300DA2">
      <w:pPr>
        <w:pStyle w:val="Heading2"/>
        <w:rPr>
          <w:rFonts w:eastAsia="Times New Roman"/>
          <w:color w:val="000000"/>
        </w:rPr>
      </w:pPr>
      <w:r>
        <w:rPr>
          <w:rFonts w:eastAsia="Times New Roman"/>
        </w:rPr>
        <w:t>IOTHUB_</w:t>
      </w:r>
      <w:r w:rsidRPr="006D496B">
        <w:rPr>
          <w:rFonts w:eastAsia="Times New Roman"/>
        </w:rPr>
        <w:t>CLIENT_HANDLE</w:t>
      </w:r>
      <w:r w:rsidRPr="006D496B">
        <w:rPr>
          <w:rFonts w:eastAsia="Times New Roman"/>
          <w:color w:val="000000"/>
        </w:rPr>
        <w:t> </w:t>
      </w:r>
      <w:r>
        <w:rPr>
          <w:rFonts w:eastAsia="Times New Roman"/>
          <w:color w:val="000000"/>
        </w:rPr>
        <w:t>IoTHubClient_</w:t>
      </w:r>
      <w:r w:rsidRPr="006D496B">
        <w:rPr>
          <w:rFonts w:eastAsia="Times New Roman"/>
          <w:color w:val="000000"/>
        </w:rPr>
        <w:t>Create</w:t>
      </w:r>
      <w:r>
        <w:rPr>
          <w:rFonts w:eastAsia="Times New Roman"/>
          <w:color w:val="000000"/>
        </w:rPr>
        <w:t>FromConnectionString</w:t>
      </w:r>
      <w:r w:rsidRPr="006D496B">
        <w:rPr>
          <w:rFonts w:eastAsia="Times New Roman"/>
          <w:color w:val="000000"/>
        </w:rPr>
        <w:t>(</w:t>
      </w:r>
      <w:r w:rsidRPr="006D496B">
        <w:rPr>
          <w:rFonts w:eastAsia="Times New Roman"/>
          <w:color w:val="0000FF"/>
        </w:rPr>
        <w:t>const</w:t>
      </w:r>
      <w:r w:rsidRPr="006D496B">
        <w:rPr>
          <w:rFonts w:eastAsia="Times New Roman"/>
          <w:color w:val="000000"/>
        </w:rPr>
        <w:t> </w:t>
      </w:r>
      <w:r>
        <w:rPr>
          <w:rFonts w:eastAsia="Times New Roman"/>
        </w:rPr>
        <w:t>char</w:t>
      </w:r>
      <w:r w:rsidRPr="006D496B">
        <w:rPr>
          <w:rFonts w:eastAsia="Times New Roman"/>
          <w:color w:val="000000"/>
        </w:rPr>
        <w:t>* con</w:t>
      </w:r>
      <w:r>
        <w:rPr>
          <w:rFonts w:eastAsia="Times New Roman"/>
          <w:color w:val="000000"/>
        </w:rPr>
        <w:t xml:space="preserve">nectionString, </w:t>
      </w:r>
      <w:r w:rsidRPr="00D5412E">
        <w:rPr>
          <w:rFonts w:eastAsia="Times New Roman"/>
          <w:color w:val="000000"/>
        </w:rPr>
        <w:t>IOTHUB_CLIENT_TRANSPORT_PROVIDER protocol</w:t>
      </w:r>
      <w:r w:rsidRPr="006D496B">
        <w:rPr>
          <w:rFonts w:eastAsia="Times New Roman"/>
          <w:color w:val="000000"/>
        </w:rPr>
        <w:t>);</w:t>
      </w:r>
    </w:p>
    <w:p w14:paraId="77684C9C" w14:textId="77777777" w:rsidR="00300DA2" w:rsidRDefault="00300DA2" w:rsidP="00300DA2">
      <w:r>
        <w:t>Creates a IoT Hub client for communication with an existing IoT Hub using the specified connection string parameter. The API does not allow sharing of a connection across multiple devices. This is a blocking call.</w:t>
      </w:r>
    </w:p>
    <w:p w14:paraId="774FFB99" w14:textId="77777777" w:rsidR="00300DA2" w:rsidRDefault="00300DA2" w:rsidP="00300DA2">
      <w:r>
        <w:t>Sample connection string:</w:t>
      </w:r>
    </w:p>
    <w:p w14:paraId="52741165" w14:textId="0BFDAA2C" w:rsidR="00300DA2" w:rsidRDefault="00300DA2" w:rsidP="00300DA2">
      <w:r w:rsidRPr="00F86E07">
        <w:t>HostName=</w:t>
      </w:r>
      <w:r>
        <w:t>[IoT Hub name goes here].[IoT Hub suffix goes here, e.g., private.azure-devices-int.net]</w:t>
      </w:r>
      <w:r w:rsidRPr="00F86E07">
        <w:t>;</w:t>
      </w:r>
      <w:r w:rsidR="00C92583" w:rsidRPr="00F86E07" w:rsidDel="00C92583">
        <w:t xml:space="preserve"> </w:t>
      </w:r>
      <w:r>
        <w:t>DeviceId= [Device ID goes here]</w:t>
      </w:r>
      <w:r w:rsidRPr="00F86E07">
        <w:t>;SharedAccessKey=</w:t>
      </w:r>
      <w:r>
        <w:t xml:space="preserve"> [Device key goes here]</w:t>
      </w:r>
      <w:r w:rsidRPr="00F86E07">
        <w:t>;</w:t>
      </w:r>
    </w:p>
    <w:p w14:paraId="49CC306C" w14:textId="77777777" w:rsidR="00300DA2" w:rsidRDefault="00300DA2" w:rsidP="00300DA2">
      <w:pPr>
        <w:pStyle w:val="Heading3"/>
      </w:pPr>
      <w:r w:rsidRPr="068C02ED">
        <w:lastRenderedPageBreak/>
        <w:t>Arguments</w:t>
      </w:r>
    </w:p>
    <w:tbl>
      <w:tblPr>
        <w:tblStyle w:val="GridTable4-Accent1"/>
        <w:tblW w:w="9587" w:type="dxa"/>
        <w:tblLook w:val="04A0" w:firstRow="1" w:lastRow="0" w:firstColumn="1" w:lastColumn="0" w:noHBand="0" w:noVBand="1"/>
      </w:tblPr>
      <w:tblGrid>
        <w:gridCol w:w="1767"/>
        <w:gridCol w:w="7820"/>
      </w:tblGrid>
      <w:tr w:rsidR="00300DA2" w14:paraId="12211DEA" w14:textId="77777777" w:rsidTr="00082A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7" w:type="dxa"/>
          </w:tcPr>
          <w:p w14:paraId="396A8C2E" w14:textId="77777777" w:rsidR="00300DA2" w:rsidRDefault="00300DA2" w:rsidP="00082A9B">
            <w:r>
              <w:t>Name</w:t>
            </w:r>
          </w:p>
        </w:tc>
        <w:tc>
          <w:tcPr>
            <w:tcW w:w="7820" w:type="dxa"/>
          </w:tcPr>
          <w:p w14:paraId="47909E99" w14:textId="77777777" w:rsidR="00300DA2" w:rsidRDefault="00300DA2" w:rsidP="00082A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300DA2" w14:paraId="719EA4BC" w14:textId="77777777" w:rsidTr="00082A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7" w:type="dxa"/>
          </w:tcPr>
          <w:p w14:paraId="1B8554AE" w14:textId="77777777" w:rsidR="00300DA2" w:rsidRDefault="00300DA2" w:rsidP="00082A9B">
            <w:r>
              <w:t>connectionString</w:t>
            </w:r>
          </w:p>
        </w:tc>
        <w:tc>
          <w:tcPr>
            <w:tcW w:w="7820" w:type="dxa"/>
          </w:tcPr>
          <w:p w14:paraId="650E534D" w14:textId="77777777" w:rsidR="00300DA2" w:rsidRDefault="00300DA2" w:rsidP="00082A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Pointer to a character string</w:t>
            </w:r>
          </w:p>
        </w:tc>
      </w:tr>
      <w:tr w:rsidR="00300DA2" w14:paraId="094CD7E6" w14:textId="77777777" w:rsidTr="00082A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7" w:type="dxa"/>
          </w:tcPr>
          <w:p w14:paraId="6E22B27C" w14:textId="77777777" w:rsidR="00300DA2" w:rsidRDefault="00300DA2" w:rsidP="00082A9B">
            <w:r>
              <w:t>protocol</w:t>
            </w:r>
          </w:p>
        </w:tc>
        <w:tc>
          <w:tcPr>
            <w:tcW w:w="7820" w:type="dxa"/>
          </w:tcPr>
          <w:p w14:paraId="4426385B" w14:textId="77777777" w:rsidR="00300DA2" w:rsidRDefault="00300DA2" w:rsidP="00082A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Function pointer for protocol implementation </w:t>
            </w:r>
          </w:p>
        </w:tc>
      </w:tr>
    </w:tbl>
    <w:p w14:paraId="6403480D" w14:textId="77777777" w:rsidR="00300DA2" w:rsidRDefault="00300DA2" w:rsidP="00300DA2">
      <w:pPr>
        <w:pStyle w:val="Heading3"/>
        <w:spacing w:before="120"/>
      </w:pPr>
      <w:r w:rsidRPr="00FC5435">
        <w:t>Return</w:t>
      </w:r>
    </w:p>
    <w:p w14:paraId="6CF00F15" w14:textId="1D76200B" w:rsidR="00300DA2" w:rsidRDefault="00300DA2" w:rsidP="00300DA2">
      <w:pPr>
        <w:pStyle w:val="ListParagraph"/>
        <w:numPr>
          <w:ilvl w:val="0"/>
          <w:numId w:val="3"/>
        </w:numPr>
      </w:pPr>
      <w:r>
        <w:t>A Non-NULL handle value that is used when invoking other functions for IoT Hub client.</w:t>
      </w:r>
    </w:p>
    <w:p w14:paraId="3685ADDC" w14:textId="57B81977" w:rsidR="008D1503" w:rsidRPr="00A147BB" w:rsidRDefault="00300DA2" w:rsidP="00A147BB">
      <w:pPr>
        <w:pStyle w:val="ListParagraph"/>
        <w:numPr>
          <w:ilvl w:val="0"/>
          <w:numId w:val="3"/>
        </w:numPr>
        <w:spacing w:line="480" w:lineRule="auto"/>
        <w:rPr>
          <w:rFonts w:ascii="Consolas" w:hAnsi="Consolas" w:cs="Consolas"/>
          <w:color w:val="000000"/>
        </w:rPr>
      </w:pPr>
      <w:r>
        <w:t>NULL on failure.</w:t>
      </w:r>
      <w:r w:rsidR="008D1503" w:rsidRPr="00A147BB">
        <w:rPr>
          <w:rFonts w:ascii="Consolas" w:hAnsi="Consolas" w:cs="Consolas"/>
          <w:color w:val="000000"/>
        </w:rPr>
        <w:t xml:space="preserve"> </w:t>
      </w:r>
    </w:p>
    <w:p w14:paraId="5D653EA7" w14:textId="1FE120C3" w:rsidR="006D496B" w:rsidRPr="006D496B" w:rsidRDefault="001B0681" w:rsidP="00DE4E6A">
      <w:pPr>
        <w:pStyle w:val="Heading2"/>
        <w:rPr>
          <w:rFonts w:eastAsia="Times New Roman"/>
          <w:color w:val="000000"/>
        </w:rPr>
      </w:pPr>
      <w:r>
        <w:rPr>
          <w:rFonts w:eastAsia="Times New Roman"/>
        </w:rPr>
        <w:t>IOTHUB_</w:t>
      </w:r>
      <w:r w:rsidR="006D496B" w:rsidRPr="006D496B">
        <w:rPr>
          <w:rFonts w:eastAsia="Times New Roman"/>
        </w:rPr>
        <w:t>CLIENT_HANDLE</w:t>
      </w:r>
      <w:r w:rsidR="006D496B" w:rsidRPr="006D496B">
        <w:rPr>
          <w:rFonts w:eastAsia="Times New Roman"/>
          <w:color w:val="000000"/>
        </w:rPr>
        <w:t> </w:t>
      </w:r>
      <w:r w:rsidR="0093275C">
        <w:rPr>
          <w:rFonts w:eastAsia="Times New Roman"/>
          <w:color w:val="000000"/>
        </w:rPr>
        <w:t>IoTHubClient_</w:t>
      </w:r>
      <w:r w:rsidR="006D496B" w:rsidRPr="006D496B">
        <w:rPr>
          <w:rFonts w:eastAsia="Times New Roman"/>
          <w:color w:val="000000"/>
        </w:rPr>
        <w:t>Create(</w:t>
      </w:r>
      <w:r w:rsidR="006D496B" w:rsidRPr="006D496B">
        <w:rPr>
          <w:rFonts w:eastAsia="Times New Roman"/>
          <w:color w:val="0000FF"/>
        </w:rPr>
        <w:t>const</w:t>
      </w:r>
      <w:r w:rsidR="006D496B" w:rsidRPr="006D496B">
        <w:rPr>
          <w:rFonts w:eastAsia="Times New Roman"/>
          <w:color w:val="000000"/>
        </w:rPr>
        <w:t> </w:t>
      </w:r>
      <w:r>
        <w:rPr>
          <w:rFonts w:eastAsia="Times New Roman"/>
        </w:rPr>
        <w:t>IOTHUB_</w:t>
      </w:r>
      <w:r w:rsidR="006D496B" w:rsidRPr="006D496B">
        <w:rPr>
          <w:rFonts w:eastAsia="Times New Roman"/>
        </w:rPr>
        <w:t>CLIENT_CONFIG</w:t>
      </w:r>
      <w:r w:rsidR="006D496B" w:rsidRPr="006D496B">
        <w:rPr>
          <w:rFonts w:eastAsia="Times New Roman"/>
          <w:color w:val="000000"/>
        </w:rPr>
        <w:t>* config);</w:t>
      </w:r>
    </w:p>
    <w:p w14:paraId="38FC90BE" w14:textId="4FBDA596" w:rsidR="00201E86" w:rsidRDefault="0041147F" w:rsidP="00201E86">
      <w:r>
        <w:t xml:space="preserve">Creates a </w:t>
      </w:r>
      <w:r w:rsidR="00170891">
        <w:t>IoT Hub</w:t>
      </w:r>
      <w:r>
        <w:t xml:space="preserve"> client for communication with an existing </w:t>
      </w:r>
      <w:r w:rsidR="00170891">
        <w:t>IoT Hub</w:t>
      </w:r>
      <w:r>
        <w:t xml:space="preserve"> using the specified parameters.</w:t>
      </w:r>
      <w:r w:rsidR="00847A82">
        <w:t xml:space="preserve"> </w:t>
      </w:r>
      <w:r w:rsidR="0075712A">
        <w:t xml:space="preserve">The API does not allow sharing of a connection across multiple devices. </w:t>
      </w:r>
      <w:r w:rsidR="00847A82">
        <w:t xml:space="preserve">This is a </w:t>
      </w:r>
      <w:r w:rsidR="00E629A5">
        <w:t>blocking</w:t>
      </w:r>
      <w:r w:rsidR="00847A82">
        <w:t xml:space="preserve"> call.</w:t>
      </w:r>
    </w:p>
    <w:p w14:paraId="4C498E55" w14:textId="77777777" w:rsidR="00201E86" w:rsidRDefault="00201E86" w:rsidP="00201E86">
      <w:pPr>
        <w:pStyle w:val="Heading3"/>
      </w:pPr>
      <w:r w:rsidRPr="068C02ED">
        <w:t>Arguments</w:t>
      </w:r>
    </w:p>
    <w:tbl>
      <w:tblPr>
        <w:tblStyle w:val="GridTable4-Accent1"/>
        <w:tblW w:w="9587" w:type="dxa"/>
        <w:tblLook w:val="04A0" w:firstRow="1" w:lastRow="0" w:firstColumn="1" w:lastColumn="0" w:noHBand="0" w:noVBand="1"/>
      </w:tblPr>
      <w:tblGrid>
        <w:gridCol w:w="1767"/>
        <w:gridCol w:w="7820"/>
      </w:tblGrid>
      <w:tr w:rsidR="00201E86" w14:paraId="6B533A5B" w14:textId="77777777" w:rsidTr="009971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7" w:type="dxa"/>
          </w:tcPr>
          <w:p w14:paraId="3CE62D65" w14:textId="77777777" w:rsidR="00201E86" w:rsidRDefault="00201E86" w:rsidP="007167CA">
            <w:r>
              <w:t>Name</w:t>
            </w:r>
          </w:p>
        </w:tc>
        <w:tc>
          <w:tcPr>
            <w:tcW w:w="7820" w:type="dxa"/>
          </w:tcPr>
          <w:p w14:paraId="65683F5A" w14:textId="77777777" w:rsidR="00201E86" w:rsidRDefault="00201E86" w:rsidP="007167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712155" w14:paraId="26928D4C" w14:textId="77777777" w:rsidTr="009971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7" w:type="dxa"/>
          </w:tcPr>
          <w:p w14:paraId="30E35334" w14:textId="25F5B9B4" w:rsidR="00712155" w:rsidRDefault="009A7985" w:rsidP="007167CA">
            <w:r>
              <w:t>c</w:t>
            </w:r>
            <w:r w:rsidR="00571947">
              <w:t>onfig</w:t>
            </w:r>
          </w:p>
        </w:tc>
        <w:tc>
          <w:tcPr>
            <w:tcW w:w="7820" w:type="dxa"/>
          </w:tcPr>
          <w:p w14:paraId="1BFBD121" w14:textId="398655BE" w:rsidR="00712155" w:rsidRDefault="00CB02FB" w:rsidP="00C94B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Pointer to a </w:t>
            </w:r>
            <w:r w:rsidR="001B0681">
              <w:t>IOTHUB_</w:t>
            </w:r>
            <w:r>
              <w:t>CLIENT_CONFIG structure</w:t>
            </w:r>
          </w:p>
        </w:tc>
      </w:tr>
    </w:tbl>
    <w:p w14:paraId="14B8B514" w14:textId="77777777" w:rsidR="00201E86" w:rsidRDefault="00201E86" w:rsidP="00201E86">
      <w:pPr>
        <w:pStyle w:val="Heading3"/>
        <w:spacing w:before="120"/>
      </w:pPr>
      <w:r w:rsidRPr="00FC5435">
        <w:t>Return</w:t>
      </w:r>
    </w:p>
    <w:p w14:paraId="0D076E6D" w14:textId="5EE1E490" w:rsidR="00201E86" w:rsidRDefault="00201E86" w:rsidP="00201E86">
      <w:pPr>
        <w:pStyle w:val="ListParagraph"/>
        <w:numPr>
          <w:ilvl w:val="0"/>
          <w:numId w:val="3"/>
        </w:numPr>
      </w:pPr>
      <w:r>
        <w:t xml:space="preserve">A </w:t>
      </w:r>
      <w:r w:rsidR="00A86FAC">
        <w:t xml:space="preserve">Non-NULL </w:t>
      </w:r>
      <w:r>
        <w:t xml:space="preserve">handle value that is used when invoking other functions for </w:t>
      </w:r>
      <w:r w:rsidR="00170891">
        <w:t>IoT Hub</w:t>
      </w:r>
      <w:r>
        <w:t xml:space="preserve"> client.</w:t>
      </w:r>
    </w:p>
    <w:p w14:paraId="7123FAE0" w14:textId="77777777" w:rsidR="00201E86" w:rsidRDefault="00201E86" w:rsidP="00201E86">
      <w:pPr>
        <w:pStyle w:val="ListParagraph"/>
        <w:numPr>
          <w:ilvl w:val="0"/>
          <w:numId w:val="3"/>
        </w:numPr>
        <w:spacing w:line="480" w:lineRule="auto"/>
      </w:pPr>
      <w:r>
        <w:t>NULL on failure.</w:t>
      </w:r>
    </w:p>
    <w:p w14:paraId="15C360BA" w14:textId="33575FD9" w:rsidR="00627CB4" w:rsidRDefault="00627CB4" w:rsidP="00627CB4">
      <w:pPr>
        <w:pStyle w:val="Heading2"/>
      </w:pPr>
      <w:r>
        <w:rPr>
          <w:color w:val="0000FF"/>
        </w:rPr>
        <w:t>void</w:t>
      </w:r>
      <w:r>
        <w:t> </w:t>
      </w:r>
      <w:r w:rsidR="0093275C">
        <w:t>IoTHubClient_</w:t>
      </w:r>
      <w:r>
        <w:t>Destroy(</w:t>
      </w:r>
      <w:r w:rsidR="001B0681">
        <w:rPr>
          <w:color w:val="2B91AF"/>
        </w:rPr>
        <w:t>IOTHUB_</w:t>
      </w:r>
      <w:r>
        <w:rPr>
          <w:color w:val="2B91AF"/>
        </w:rPr>
        <w:t>CLIENT_HANDLE</w:t>
      </w:r>
      <w:r>
        <w:t> </w:t>
      </w:r>
      <w:r w:rsidR="00A419A8">
        <w:t>iotHubClientHandle</w:t>
      </w:r>
      <w:r>
        <w:t>);</w:t>
      </w:r>
    </w:p>
    <w:p w14:paraId="75119D0F" w14:textId="1B0A4EAB" w:rsidR="00627CB4" w:rsidRDefault="00067EFF" w:rsidP="00627CB4">
      <w:r>
        <w:t xml:space="preserve">Disposes of resources allocated by the </w:t>
      </w:r>
      <w:r w:rsidR="00170891">
        <w:t>IoT Hub</w:t>
      </w:r>
      <w:r>
        <w:t xml:space="preserve"> client</w:t>
      </w:r>
      <w:r w:rsidR="00627CB4">
        <w:t>.</w:t>
      </w:r>
      <w:r w:rsidR="006C64A2">
        <w:t xml:space="preserve">  Any pending events that have not </w:t>
      </w:r>
      <w:r w:rsidR="00A44C5C">
        <w:t xml:space="preserve">yet </w:t>
      </w:r>
      <w:r w:rsidR="006C64A2">
        <w:t xml:space="preserve">been sent to the IoT Hub will be immediately completed with a IOTHUB_CLIENT_CONFIRMATION_BECAUSE_DESTROY status.  Other events that </w:t>
      </w:r>
      <w:r w:rsidR="00A44C5C">
        <w:t xml:space="preserve">are </w:t>
      </w:r>
      <w:r w:rsidR="006C64A2">
        <w:t xml:space="preserve">actually out on the wire but not finished may receive an </w:t>
      </w:r>
      <w:r w:rsidR="00A44C5C" w:rsidRPr="00A44C5C">
        <w:t>IOTHUB_CLIENT_CONFIRMATION_ERROR</w:t>
      </w:r>
      <w:r w:rsidR="00A44C5C">
        <w:t xml:space="preserve"> status.  </w:t>
      </w:r>
      <w:r w:rsidR="004D15B5">
        <w:t>This is a blocking call.</w:t>
      </w:r>
    </w:p>
    <w:p w14:paraId="3FC33026" w14:textId="77777777" w:rsidR="00627CB4" w:rsidRDefault="00627CB4" w:rsidP="00627CB4">
      <w:pPr>
        <w:pStyle w:val="Heading3"/>
      </w:pPr>
      <w:r w:rsidRPr="068C02ED">
        <w:t>Arguments</w:t>
      </w:r>
    </w:p>
    <w:tbl>
      <w:tblPr>
        <w:tblStyle w:val="GridTable4-Accent1"/>
        <w:tblW w:w="9355" w:type="dxa"/>
        <w:tblLook w:val="04A0" w:firstRow="1" w:lastRow="0" w:firstColumn="1" w:lastColumn="0" w:noHBand="0" w:noVBand="1"/>
      </w:tblPr>
      <w:tblGrid>
        <w:gridCol w:w="3415"/>
        <w:gridCol w:w="5940"/>
      </w:tblGrid>
      <w:tr w:rsidR="00627CB4" w14:paraId="24EAAC8F" w14:textId="77777777" w:rsidTr="00716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3E1B0AA1" w14:textId="77777777" w:rsidR="00627CB4" w:rsidRDefault="00627CB4" w:rsidP="007167CA">
            <w:r>
              <w:t>Name</w:t>
            </w:r>
          </w:p>
        </w:tc>
        <w:tc>
          <w:tcPr>
            <w:tcW w:w="5940" w:type="dxa"/>
          </w:tcPr>
          <w:p w14:paraId="2E73A0C0" w14:textId="77777777" w:rsidR="00627CB4" w:rsidRDefault="00627CB4" w:rsidP="007167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627CB4" w14:paraId="2C2E5E0C" w14:textId="77777777" w:rsidTr="00716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59EAB660" w14:textId="2301ACAF" w:rsidR="00627CB4" w:rsidRDefault="00A419A8" w:rsidP="007167CA">
            <w:r>
              <w:t>iotHubClientHandle</w:t>
            </w:r>
          </w:p>
        </w:tc>
        <w:tc>
          <w:tcPr>
            <w:tcW w:w="5940" w:type="dxa"/>
          </w:tcPr>
          <w:p w14:paraId="1C636535" w14:textId="0DF9E837" w:rsidR="00627CB4" w:rsidRDefault="005C64CB" w:rsidP="007167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handle created by a call to the create function</w:t>
            </w:r>
            <w:r w:rsidR="00047890">
              <w:t>.</w:t>
            </w:r>
          </w:p>
        </w:tc>
      </w:tr>
    </w:tbl>
    <w:p w14:paraId="227DE536" w14:textId="77777777" w:rsidR="00627CB4" w:rsidRDefault="00627CB4" w:rsidP="00627CB4">
      <w:pPr>
        <w:pStyle w:val="Heading3"/>
        <w:spacing w:before="120"/>
      </w:pPr>
      <w:r w:rsidRPr="00FC5435">
        <w:t>Return</w:t>
      </w:r>
    </w:p>
    <w:p w14:paraId="6E3BE1C1" w14:textId="59FAD4DF" w:rsidR="00627CB4" w:rsidRDefault="003D2B10" w:rsidP="00627CB4">
      <w:pPr>
        <w:pStyle w:val="ListParagraph"/>
        <w:numPr>
          <w:ilvl w:val="0"/>
          <w:numId w:val="3"/>
        </w:numPr>
        <w:spacing w:line="480" w:lineRule="auto"/>
      </w:pPr>
      <w:r>
        <w:t>No return</w:t>
      </w:r>
      <w:r w:rsidR="00627CB4">
        <w:t>.</w:t>
      </w:r>
    </w:p>
    <w:p w14:paraId="5CCAA800" w14:textId="31C15C3D" w:rsidR="00EF7250" w:rsidRPr="00EF7250" w:rsidRDefault="001B0681" w:rsidP="00DE4E6A">
      <w:pPr>
        <w:pStyle w:val="Heading2"/>
        <w:rPr>
          <w:rFonts w:eastAsia="Times New Roman"/>
        </w:rPr>
      </w:pPr>
      <w:r>
        <w:rPr>
          <w:rFonts w:eastAsia="Times New Roman"/>
          <w:color w:val="2B91AF"/>
        </w:rPr>
        <w:t>IOTHUB_</w:t>
      </w:r>
      <w:r w:rsidR="00EF7250" w:rsidRPr="00EF7250">
        <w:rPr>
          <w:rFonts w:eastAsia="Times New Roman"/>
          <w:color w:val="2B91AF"/>
        </w:rPr>
        <w:t>CLIENT_RESULT</w:t>
      </w:r>
      <w:r w:rsidR="00EF7250" w:rsidRPr="00EF7250">
        <w:rPr>
          <w:rFonts w:eastAsia="Times New Roman"/>
        </w:rPr>
        <w:t> </w:t>
      </w:r>
      <w:r w:rsidR="0093275C">
        <w:rPr>
          <w:rFonts w:eastAsia="Times New Roman"/>
        </w:rPr>
        <w:t>IoTHubClient_</w:t>
      </w:r>
      <w:r w:rsidR="00EF7250" w:rsidRPr="00EF7250">
        <w:rPr>
          <w:rFonts w:eastAsia="Times New Roman"/>
        </w:rPr>
        <w:t>Send</w:t>
      </w:r>
      <w:r w:rsidR="007F360A">
        <w:rPr>
          <w:rFonts w:eastAsia="Times New Roman"/>
        </w:rPr>
        <w:t>Event</w:t>
      </w:r>
      <w:r w:rsidR="00EF7250" w:rsidRPr="00EF7250">
        <w:rPr>
          <w:rFonts w:eastAsia="Times New Roman"/>
        </w:rPr>
        <w:t>Async(</w:t>
      </w:r>
      <w:r>
        <w:rPr>
          <w:rFonts w:eastAsia="Times New Roman"/>
          <w:color w:val="2B91AF"/>
        </w:rPr>
        <w:t>IOTHUB_</w:t>
      </w:r>
      <w:r w:rsidR="00EF7250" w:rsidRPr="00EF7250">
        <w:rPr>
          <w:rFonts w:eastAsia="Times New Roman"/>
          <w:color w:val="2B91AF"/>
        </w:rPr>
        <w:t>CLIENT_HANDLE</w:t>
      </w:r>
      <w:r w:rsidR="00EF7250" w:rsidRPr="00EF7250">
        <w:rPr>
          <w:rFonts w:eastAsia="Times New Roman"/>
        </w:rPr>
        <w:t> </w:t>
      </w:r>
      <w:r w:rsidR="00A419A8">
        <w:rPr>
          <w:rFonts w:eastAsia="Times New Roman"/>
        </w:rPr>
        <w:t>iotHubClientHandle</w:t>
      </w:r>
      <w:r w:rsidR="00EF7250" w:rsidRPr="00EF7250">
        <w:rPr>
          <w:rFonts w:eastAsia="Times New Roman"/>
        </w:rPr>
        <w:t>, </w:t>
      </w:r>
      <w:r>
        <w:rPr>
          <w:rFonts w:eastAsia="Times New Roman"/>
          <w:color w:val="2B91AF"/>
        </w:rPr>
        <w:t>IOTHUB_</w:t>
      </w:r>
      <w:r w:rsidR="00EF7250" w:rsidRPr="00EF7250">
        <w:rPr>
          <w:rFonts w:eastAsia="Times New Roman"/>
          <w:color w:val="2B91AF"/>
        </w:rPr>
        <w:t>MESSAGE_HANDLE</w:t>
      </w:r>
      <w:r w:rsidR="00EF7250" w:rsidRPr="00EF7250">
        <w:rPr>
          <w:rFonts w:eastAsia="Times New Roman"/>
        </w:rPr>
        <w:t> </w:t>
      </w:r>
      <w:r w:rsidR="007F360A">
        <w:rPr>
          <w:rFonts w:eastAsia="Times New Roman"/>
        </w:rPr>
        <w:t>event</w:t>
      </w:r>
      <w:r w:rsidR="00EF7250" w:rsidRPr="00EF7250">
        <w:rPr>
          <w:rFonts w:eastAsia="Times New Roman"/>
        </w:rPr>
        <w:t>MessageHandle, </w:t>
      </w:r>
      <w:r>
        <w:rPr>
          <w:rFonts w:eastAsia="Times New Roman"/>
          <w:color w:val="2B91AF"/>
        </w:rPr>
        <w:t>IOTHUB_</w:t>
      </w:r>
      <w:r w:rsidR="00EF7250" w:rsidRPr="00EF7250">
        <w:rPr>
          <w:rFonts w:eastAsia="Times New Roman"/>
          <w:color w:val="2B91AF"/>
        </w:rPr>
        <w:t>CLIENT_</w:t>
      </w:r>
      <w:r w:rsidR="007F360A">
        <w:rPr>
          <w:rFonts w:eastAsia="Times New Roman"/>
          <w:color w:val="2B91AF"/>
        </w:rPr>
        <w:t>EVENT</w:t>
      </w:r>
      <w:r w:rsidR="00EF7250" w:rsidRPr="00EF7250">
        <w:rPr>
          <w:rFonts w:eastAsia="Times New Roman"/>
          <w:color w:val="2B91AF"/>
        </w:rPr>
        <w:t>_CONFIRMATION_CALLBACK</w:t>
      </w:r>
      <w:r w:rsidR="00EF7250" w:rsidRPr="00EF7250">
        <w:rPr>
          <w:rFonts w:eastAsia="Times New Roman"/>
        </w:rPr>
        <w:t> </w:t>
      </w:r>
      <w:r w:rsidR="007F360A">
        <w:rPr>
          <w:rFonts w:eastAsia="Times New Roman"/>
        </w:rPr>
        <w:t>event</w:t>
      </w:r>
      <w:r w:rsidR="00EF7250" w:rsidRPr="00EF7250">
        <w:rPr>
          <w:rFonts w:eastAsia="Times New Roman"/>
        </w:rPr>
        <w:t>ConfirmationCallback, </w:t>
      </w:r>
      <w:r w:rsidR="00EF7250" w:rsidRPr="00EF7250">
        <w:rPr>
          <w:rFonts w:eastAsia="Times New Roman"/>
          <w:color w:val="0000FF"/>
        </w:rPr>
        <w:t>void</w:t>
      </w:r>
      <w:r w:rsidR="00EF7250" w:rsidRPr="00EF7250">
        <w:rPr>
          <w:rFonts w:eastAsia="Times New Roman"/>
        </w:rPr>
        <w:t>* userContextCallback);</w:t>
      </w:r>
    </w:p>
    <w:p w14:paraId="7F81E267" w14:textId="1E22F402" w:rsidR="0079795F" w:rsidRDefault="008477D8" w:rsidP="0079795F">
      <w:pPr>
        <w:rPr>
          <w:b/>
        </w:rPr>
      </w:pPr>
      <w:r>
        <w:t>Asynchronous call to s</w:t>
      </w:r>
      <w:r w:rsidR="0079795F">
        <w:t xml:space="preserve">end the message specified by the </w:t>
      </w:r>
      <w:r w:rsidR="003B1BA3">
        <w:t>IoTHubMessage</w:t>
      </w:r>
      <w:r w:rsidR="0079795F">
        <w:t>Handle.</w:t>
      </w:r>
      <w:r w:rsidR="003C47CA">
        <w:t xml:space="preserve"> </w:t>
      </w:r>
    </w:p>
    <w:p w14:paraId="674C7E88" w14:textId="4158E21B" w:rsidR="00B125AF" w:rsidRDefault="00B125AF" w:rsidP="0079795F">
      <w:r w:rsidRPr="00165056">
        <w:rPr>
          <w:b/>
        </w:rPr>
        <w:t xml:space="preserve">NOTE: The application behavior is undefined if the user calls the </w:t>
      </w:r>
      <w:r w:rsidR="0093275C">
        <w:rPr>
          <w:b/>
        </w:rPr>
        <w:t>IoTHubClient_</w:t>
      </w:r>
      <w:r w:rsidRPr="00165056">
        <w:rPr>
          <w:b/>
        </w:rPr>
        <w:t>Destroy from within any callback.</w:t>
      </w:r>
    </w:p>
    <w:p w14:paraId="34D79709" w14:textId="77777777" w:rsidR="0079795F" w:rsidRDefault="0079795F" w:rsidP="0079795F">
      <w:pPr>
        <w:pStyle w:val="Heading3"/>
      </w:pPr>
      <w:r w:rsidRPr="068C02ED">
        <w:t>Arguments</w:t>
      </w:r>
    </w:p>
    <w:tbl>
      <w:tblPr>
        <w:tblStyle w:val="GridTable4-Accent1"/>
        <w:tblW w:w="9355" w:type="dxa"/>
        <w:tblLayout w:type="fixed"/>
        <w:tblLook w:val="04A0" w:firstRow="1" w:lastRow="0" w:firstColumn="1" w:lastColumn="0" w:noHBand="0" w:noVBand="1"/>
      </w:tblPr>
      <w:tblGrid>
        <w:gridCol w:w="3325"/>
        <w:gridCol w:w="6030"/>
      </w:tblGrid>
      <w:tr w:rsidR="0079795F" w14:paraId="4EDD0BC8" w14:textId="77777777" w:rsidTr="00DE4E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</w:tcPr>
          <w:p w14:paraId="4DC9F36F" w14:textId="77777777" w:rsidR="0079795F" w:rsidRDefault="0079795F" w:rsidP="007167CA">
            <w:r>
              <w:t>Name</w:t>
            </w:r>
          </w:p>
        </w:tc>
        <w:tc>
          <w:tcPr>
            <w:tcW w:w="6030" w:type="dxa"/>
          </w:tcPr>
          <w:p w14:paraId="578CC7E2" w14:textId="77777777" w:rsidR="0079795F" w:rsidRDefault="0079795F" w:rsidP="007167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79795F" w14:paraId="489A8A3C" w14:textId="77777777" w:rsidTr="00DE4E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</w:tcPr>
          <w:p w14:paraId="1119D9F7" w14:textId="09E6F8AF" w:rsidR="0079795F" w:rsidRDefault="00A419A8" w:rsidP="007167CA">
            <w:r>
              <w:t>iotHubClientHandle</w:t>
            </w:r>
          </w:p>
        </w:tc>
        <w:tc>
          <w:tcPr>
            <w:tcW w:w="6030" w:type="dxa"/>
          </w:tcPr>
          <w:p w14:paraId="27CB9832" w14:textId="23952108" w:rsidR="0079795F" w:rsidRDefault="005C64CB" w:rsidP="007167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handle created by a call to the create function</w:t>
            </w:r>
            <w:r w:rsidR="0079795F">
              <w:t>.</w:t>
            </w:r>
          </w:p>
        </w:tc>
      </w:tr>
      <w:tr w:rsidR="0079795F" w14:paraId="4091B402" w14:textId="77777777" w:rsidTr="00DE4E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</w:tcPr>
          <w:p w14:paraId="6BB5F1FE" w14:textId="67B6314D" w:rsidR="0079795F" w:rsidRDefault="007F360A" w:rsidP="007167CA">
            <w:r>
              <w:rPr>
                <w:rFonts w:eastAsia="Times New Roman"/>
              </w:rPr>
              <w:lastRenderedPageBreak/>
              <w:t>event</w:t>
            </w:r>
            <w:r w:rsidR="00E04EC3" w:rsidRPr="00EF7250">
              <w:rPr>
                <w:rFonts w:eastAsia="Times New Roman"/>
              </w:rPr>
              <w:t>MessageHandle</w:t>
            </w:r>
          </w:p>
        </w:tc>
        <w:tc>
          <w:tcPr>
            <w:tcW w:w="6030" w:type="dxa"/>
          </w:tcPr>
          <w:p w14:paraId="3E118114" w14:textId="6CBE2241" w:rsidR="0079795F" w:rsidRDefault="00797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handle to a </w:t>
            </w:r>
            <w:r w:rsidR="00170891">
              <w:t>IoT Hub</w:t>
            </w:r>
            <w:r>
              <w:t xml:space="preserve"> message.</w:t>
            </w:r>
            <w:r w:rsidR="00CB3B85">
              <w:t xml:space="preserve"> </w:t>
            </w:r>
          </w:p>
        </w:tc>
      </w:tr>
      <w:tr w:rsidR="0079795F" w14:paraId="6F331C73" w14:textId="77777777" w:rsidTr="00DE4E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</w:tcPr>
          <w:p w14:paraId="30B37F1A" w14:textId="12469DFA" w:rsidR="0079795F" w:rsidRDefault="007F360A">
            <w:r>
              <w:t>event</w:t>
            </w:r>
            <w:r w:rsidR="00357701">
              <w:t>ConfirmationCallBack</w:t>
            </w:r>
          </w:p>
        </w:tc>
        <w:tc>
          <w:tcPr>
            <w:tcW w:w="6030" w:type="dxa"/>
          </w:tcPr>
          <w:p w14:paraId="711FE222" w14:textId="61FC5039" w:rsidR="0079795F" w:rsidRDefault="008878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callback specified by the de</w:t>
            </w:r>
            <w:r w:rsidR="00CF6393">
              <w:t xml:space="preserve">vice for receiving confirmation of the delivery of the </w:t>
            </w:r>
            <w:r w:rsidR="00170891">
              <w:t>IoT Hub</w:t>
            </w:r>
            <w:r w:rsidR="00CF6393">
              <w:t xml:space="preserve"> message.</w:t>
            </w:r>
            <w:r>
              <w:t xml:space="preserve"> </w:t>
            </w:r>
            <w:r w:rsidR="00E5407D">
              <w:t>This callback can be expected to invoke Send</w:t>
            </w:r>
            <w:r w:rsidR="00F33074">
              <w:t>Event</w:t>
            </w:r>
            <w:r w:rsidR="00E5407D">
              <w:t>Async for the same message in attempt to retry sending a failing message.</w:t>
            </w:r>
            <w:r w:rsidR="00576469">
              <w:t xml:space="preserve"> The user can specify a NULL value here to indicate no callback required.</w:t>
            </w:r>
          </w:p>
        </w:tc>
      </w:tr>
      <w:tr w:rsidR="00CF6393" w14:paraId="42762242" w14:textId="77777777" w:rsidTr="003577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</w:tcPr>
          <w:p w14:paraId="58D10E3E" w14:textId="490D0C5A" w:rsidR="00CF6393" w:rsidRDefault="00CF6393" w:rsidP="00357701">
            <w:r>
              <w:t>userContextCallback</w:t>
            </w:r>
          </w:p>
        </w:tc>
        <w:tc>
          <w:tcPr>
            <w:tcW w:w="6030" w:type="dxa"/>
          </w:tcPr>
          <w:p w14:paraId="671C4453" w14:textId="20FBC5E3" w:rsidR="00CF6393" w:rsidDel="00105787" w:rsidRDefault="006033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specified context that will be provided to the callback.</w:t>
            </w:r>
            <w:r w:rsidR="00703F0C">
              <w:t xml:space="preserve"> Th</w:t>
            </w:r>
            <w:r w:rsidR="008321BC">
              <w:t>is can be NULL</w:t>
            </w:r>
            <w:r w:rsidR="00703F0C">
              <w:t>.</w:t>
            </w:r>
          </w:p>
        </w:tc>
      </w:tr>
    </w:tbl>
    <w:p w14:paraId="16D74969" w14:textId="77777777" w:rsidR="0079795F" w:rsidRDefault="0079795F" w:rsidP="0079795F">
      <w:pPr>
        <w:pStyle w:val="Heading3"/>
        <w:spacing w:before="120"/>
      </w:pPr>
      <w:r w:rsidRPr="00FC5435">
        <w:t>Return</w:t>
      </w:r>
    </w:p>
    <w:p w14:paraId="5C280EB2" w14:textId="161891E8" w:rsidR="0079795F" w:rsidRDefault="001B0681" w:rsidP="0079795F">
      <w:pPr>
        <w:pStyle w:val="ListParagraph"/>
        <w:numPr>
          <w:ilvl w:val="0"/>
          <w:numId w:val="3"/>
        </w:numPr>
      </w:pPr>
      <w:r>
        <w:t>IOTHUB_</w:t>
      </w:r>
      <w:r w:rsidR="0079795F">
        <w:t>CLIENT_OK upon success.</w:t>
      </w:r>
    </w:p>
    <w:p w14:paraId="07C89C6F" w14:textId="77777777" w:rsidR="0079795F" w:rsidRDefault="0079795F" w:rsidP="0079795F">
      <w:pPr>
        <w:pStyle w:val="ListParagraph"/>
        <w:numPr>
          <w:ilvl w:val="0"/>
          <w:numId w:val="3"/>
        </w:numPr>
        <w:spacing w:line="480" w:lineRule="auto"/>
      </w:pPr>
      <w:r>
        <w:t>Error code upon failure.</w:t>
      </w:r>
    </w:p>
    <w:p w14:paraId="6F897A1E" w14:textId="625F87D9" w:rsidR="00C124E3" w:rsidRDefault="001B0681" w:rsidP="004E68CF">
      <w:pPr>
        <w:pStyle w:val="Heading2"/>
      </w:pPr>
      <w:r>
        <w:rPr>
          <w:color w:val="2B91AF"/>
        </w:rPr>
        <w:t>IOTHUB_</w:t>
      </w:r>
      <w:r w:rsidR="00C124E3">
        <w:rPr>
          <w:color w:val="2B91AF"/>
        </w:rPr>
        <w:t>CLIENT_RESULT</w:t>
      </w:r>
      <w:r w:rsidR="00C124E3">
        <w:t> </w:t>
      </w:r>
      <w:r w:rsidR="0093275C">
        <w:t>IoTHubClient_</w:t>
      </w:r>
      <w:r w:rsidR="00C124E3">
        <w:t>Set</w:t>
      </w:r>
      <w:r w:rsidR="00C92583">
        <w:t>Message</w:t>
      </w:r>
      <w:r w:rsidR="00C124E3">
        <w:t>Callback(</w:t>
      </w:r>
      <w:r>
        <w:rPr>
          <w:color w:val="2B91AF"/>
        </w:rPr>
        <w:t>IOTHUB_</w:t>
      </w:r>
      <w:r w:rsidR="00C124E3">
        <w:rPr>
          <w:color w:val="2B91AF"/>
        </w:rPr>
        <w:t>CLIENT_HANDLE</w:t>
      </w:r>
      <w:r w:rsidR="00C124E3">
        <w:t> </w:t>
      </w:r>
      <w:r w:rsidR="00A419A8">
        <w:t>iotHubClientHandle</w:t>
      </w:r>
      <w:r w:rsidR="00C124E3">
        <w:t>, </w:t>
      </w:r>
      <w:r>
        <w:rPr>
          <w:color w:val="2B91AF"/>
        </w:rPr>
        <w:t>IOTHUB_</w:t>
      </w:r>
      <w:r w:rsidR="00C124E3">
        <w:rPr>
          <w:color w:val="2B91AF"/>
        </w:rPr>
        <w:t>CLIENT_</w:t>
      </w:r>
      <w:r w:rsidR="00C92583">
        <w:rPr>
          <w:color w:val="2B91AF"/>
        </w:rPr>
        <w:t>MESSAGE</w:t>
      </w:r>
      <w:r w:rsidR="00C124E3">
        <w:rPr>
          <w:color w:val="2B91AF"/>
        </w:rPr>
        <w:t>_CALLBACK_ASYNC</w:t>
      </w:r>
      <w:r w:rsidR="00C124E3">
        <w:t> </w:t>
      </w:r>
      <w:r w:rsidR="00C92583">
        <w:t>message</w:t>
      </w:r>
      <w:r w:rsidR="00C124E3">
        <w:t>Callback, </w:t>
      </w:r>
      <w:r w:rsidR="00C124E3">
        <w:rPr>
          <w:color w:val="0000FF"/>
        </w:rPr>
        <w:t>void</w:t>
      </w:r>
      <w:r w:rsidR="00C124E3">
        <w:t>* userContextCallback);</w:t>
      </w:r>
    </w:p>
    <w:p w14:paraId="4D8FBD8B" w14:textId="77777777" w:rsidR="00C124E3" w:rsidRPr="006165E5" w:rsidRDefault="00C124E3" w:rsidP="004E68CF"/>
    <w:p w14:paraId="4504AD54" w14:textId="34782F31" w:rsidR="00AD6077" w:rsidRDefault="00AD6077" w:rsidP="00AD6077">
      <w:r>
        <w:t>Se</w:t>
      </w:r>
      <w:r w:rsidR="009C343E">
        <w:t>t</w:t>
      </w:r>
      <w:r w:rsidR="00AA5EFF">
        <w:t xml:space="preserve">s </w:t>
      </w:r>
      <w:r w:rsidR="009C343E">
        <w:t xml:space="preserve">up the </w:t>
      </w:r>
      <w:r w:rsidR="00C92583">
        <w:t>message</w:t>
      </w:r>
      <w:r w:rsidR="009C343E">
        <w:t xml:space="preserve"> callback</w:t>
      </w:r>
      <w:r w:rsidR="007920FD">
        <w:t xml:space="preserve"> invoked when </w:t>
      </w:r>
      <w:r w:rsidR="00170891">
        <w:t>IoT Hub</w:t>
      </w:r>
      <w:r w:rsidR="007920FD">
        <w:t xml:space="preserve"> issues a </w:t>
      </w:r>
      <w:r w:rsidR="00C92583">
        <w:t>message</w:t>
      </w:r>
      <w:r w:rsidR="007920FD">
        <w:t xml:space="preserve"> to the device.</w:t>
      </w:r>
      <w:r w:rsidR="00997902">
        <w:t xml:space="preserve"> This is a blocking call.</w:t>
      </w:r>
      <w:r w:rsidR="00EB6E38">
        <w:t xml:space="preserve"> </w:t>
      </w:r>
      <w:r w:rsidR="00EB6E38" w:rsidRPr="004E68CF">
        <w:rPr>
          <w:b/>
        </w:rPr>
        <w:t xml:space="preserve">NOTE: The application behavior is undefined if the user calls the </w:t>
      </w:r>
      <w:r w:rsidR="0093275C">
        <w:rPr>
          <w:b/>
        </w:rPr>
        <w:t>IoTHubClient_</w:t>
      </w:r>
      <w:r w:rsidR="00EB6E38" w:rsidRPr="004E68CF">
        <w:rPr>
          <w:b/>
        </w:rPr>
        <w:t>Destroy from within any callback.</w:t>
      </w:r>
    </w:p>
    <w:p w14:paraId="5F7A5844" w14:textId="77777777" w:rsidR="00AD6077" w:rsidRDefault="00AD6077" w:rsidP="00AD6077">
      <w:pPr>
        <w:pStyle w:val="Heading3"/>
      </w:pPr>
      <w:r w:rsidRPr="068C02ED">
        <w:t>Arguments</w:t>
      </w:r>
    </w:p>
    <w:tbl>
      <w:tblPr>
        <w:tblStyle w:val="GridTable4-Accent1"/>
        <w:tblW w:w="9355" w:type="dxa"/>
        <w:tblLook w:val="04A0" w:firstRow="1" w:lastRow="0" w:firstColumn="1" w:lastColumn="0" w:noHBand="0" w:noVBand="1"/>
      </w:tblPr>
      <w:tblGrid>
        <w:gridCol w:w="3415"/>
        <w:gridCol w:w="5940"/>
      </w:tblGrid>
      <w:tr w:rsidR="00AD6077" w14:paraId="07331ABB" w14:textId="77777777" w:rsidTr="00716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7398FFFE" w14:textId="77777777" w:rsidR="00AD6077" w:rsidRDefault="00AD6077" w:rsidP="007167CA">
            <w:r>
              <w:t>Name</w:t>
            </w:r>
          </w:p>
        </w:tc>
        <w:tc>
          <w:tcPr>
            <w:tcW w:w="5940" w:type="dxa"/>
          </w:tcPr>
          <w:p w14:paraId="4FA1A490" w14:textId="77777777" w:rsidR="00AD6077" w:rsidRDefault="00AD6077" w:rsidP="007167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AD6077" w14:paraId="27C680DF" w14:textId="77777777" w:rsidTr="00716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4E95396C" w14:textId="43130E19" w:rsidR="00AD6077" w:rsidRDefault="00A419A8" w:rsidP="007167CA">
            <w:r>
              <w:t>iotHubClientHandle</w:t>
            </w:r>
          </w:p>
        </w:tc>
        <w:tc>
          <w:tcPr>
            <w:tcW w:w="5940" w:type="dxa"/>
          </w:tcPr>
          <w:p w14:paraId="4DC8B4A2" w14:textId="0F5D3050" w:rsidR="00AD6077" w:rsidRDefault="005C64CB" w:rsidP="007167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handle created by a call to the create function</w:t>
            </w:r>
            <w:r w:rsidR="00AD6077">
              <w:t>.</w:t>
            </w:r>
          </w:p>
        </w:tc>
      </w:tr>
      <w:tr w:rsidR="00AD6077" w14:paraId="75677ADA" w14:textId="77777777" w:rsidTr="007167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1D8C3BD9" w14:textId="01B72D1E" w:rsidR="00AD6077" w:rsidRDefault="00C92583" w:rsidP="00120D1F">
            <w:r>
              <w:t>message</w:t>
            </w:r>
            <w:r w:rsidR="00AD6077">
              <w:t>Callback</w:t>
            </w:r>
          </w:p>
        </w:tc>
        <w:tc>
          <w:tcPr>
            <w:tcW w:w="5940" w:type="dxa"/>
          </w:tcPr>
          <w:p w14:paraId="27E0C80E" w14:textId="6B4A81DB" w:rsidR="00AD6077" w:rsidRDefault="00116855" w:rsidP="009212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callback specified by the device for receiving messages from </w:t>
            </w:r>
            <w:r w:rsidR="00170891">
              <w:t>IoT Hub</w:t>
            </w:r>
            <w:r>
              <w:t>.</w:t>
            </w:r>
          </w:p>
        </w:tc>
      </w:tr>
      <w:tr w:rsidR="00100AF5" w14:paraId="3EAEF9CC" w14:textId="77777777" w:rsidTr="00716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6D908FF3" w14:textId="59B1EE36" w:rsidR="00100AF5" w:rsidRDefault="00100AF5" w:rsidP="00120D1F">
            <w:r>
              <w:t>userContextCallback</w:t>
            </w:r>
          </w:p>
        </w:tc>
        <w:tc>
          <w:tcPr>
            <w:tcW w:w="5940" w:type="dxa"/>
          </w:tcPr>
          <w:p w14:paraId="5DEF4174" w14:textId="688DC950" w:rsidR="00100AF5" w:rsidRDefault="00100AF5" w:rsidP="009212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specified context that will be provided to the callback. This can be NULL.</w:t>
            </w:r>
          </w:p>
        </w:tc>
      </w:tr>
    </w:tbl>
    <w:p w14:paraId="1DE0FF20" w14:textId="77777777" w:rsidR="00AD6077" w:rsidRDefault="00AD6077" w:rsidP="00AD6077">
      <w:pPr>
        <w:pStyle w:val="Heading3"/>
        <w:spacing w:before="120"/>
      </w:pPr>
      <w:r w:rsidRPr="00FC5435">
        <w:t>Return</w:t>
      </w:r>
    </w:p>
    <w:p w14:paraId="5BA820E7" w14:textId="133EAEFB" w:rsidR="00AD6077" w:rsidRDefault="001B0681" w:rsidP="00AD6077">
      <w:pPr>
        <w:pStyle w:val="ListParagraph"/>
        <w:numPr>
          <w:ilvl w:val="0"/>
          <w:numId w:val="3"/>
        </w:numPr>
      </w:pPr>
      <w:r>
        <w:t>IOTHUB_</w:t>
      </w:r>
      <w:r w:rsidR="00AD6077">
        <w:t>CLIENT_OK upon success.</w:t>
      </w:r>
    </w:p>
    <w:p w14:paraId="0F47A05D" w14:textId="18D1B86D" w:rsidR="005D434D" w:rsidRDefault="00AD6077" w:rsidP="009727BE">
      <w:pPr>
        <w:pStyle w:val="ListParagraph"/>
        <w:numPr>
          <w:ilvl w:val="0"/>
          <w:numId w:val="3"/>
        </w:numPr>
        <w:spacing w:line="480" w:lineRule="auto"/>
      </w:pPr>
      <w:r>
        <w:t>Error code upon failure.</w:t>
      </w:r>
    </w:p>
    <w:p w14:paraId="78BBE068" w14:textId="43F36A23" w:rsidR="008C0733" w:rsidRDefault="008C0733" w:rsidP="008C0733">
      <w:pPr>
        <w:pStyle w:val="Heading2"/>
      </w:pPr>
      <w:r>
        <w:rPr>
          <w:color w:val="2B91AF"/>
        </w:rPr>
        <w:t>IOTHUB_CLIENT_RESULT</w:t>
      </w:r>
      <w:r>
        <w:t> </w:t>
      </w:r>
      <w:r w:rsidRPr="008C0733">
        <w:t>IoTHubClient_</w:t>
      </w:r>
      <w:r w:rsidR="0045461E" w:rsidRPr="0045461E">
        <w:t>GetLast</w:t>
      </w:r>
      <w:r w:rsidR="00C92583">
        <w:t>Message</w:t>
      </w:r>
      <w:r w:rsidR="0045461E" w:rsidRPr="0045461E">
        <w:t>ReceiveTime</w:t>
      </w:r>
      <w:r w:rsidRPr="008C0733">
        <w:t xml:space="preserve"> </w:t>
      </w:r>
      <w:r w:rsidRPr="008A7396">
        <w:t>(IOTHUB_CLIENT_HANDLE iotHubClientHandle</w:t>
      </w:r>
      <w:r>
        <w:t>,</w:t>
      </w:r>
      <w:r w:rsidRPr="008C0733">
        <w:t xml:space="preserve"> time_t* la</w:t>
      </w:r>
      <w:r w:rsidR="0045461E" w:rsidRPr="0045461E">
        <w:t>st</w:t>
      </w:r>
      <w:r w:rsidR="00C92583">
        <w:t>Message</w:t>
      </w:r>
      <w:r w:rsidR="0045461E" w:rsidRPr="0045461E">
        <w:t>ReceiveTime</w:t>
      </w:r>
      <w:r w:rsidRPr="008A7396">
        <w:t>);</w:t>
      </w:r>
    </w:p>
    <w:p w14:paraId="5A9CEC9E" w14:textId="77777777" w:rsidR="008C0733" w:rsidRPr="006165E5" w:rsidRDefault="008C0733" w:rsidP="008C0733"/>
    <w:p w14:paraId="512E4689" w14:textId="6C3BA305" w:rsidR="008C0733" w:rsidRDefault="008C0733" w:rsidP="008C0733">
      <w:pPr>
        <w:rPr>
          <w:b/>
        </w:rPr>
      </w:pPr>
      <w:r>
        <w:t xml:space="preserve">This function returns in the out parameter </w:t>
      </w:r>
      <w:r w:rsidR="0045461E" w:rsidRPr="008C0733">
        <w:t>la</w:t>
      </w:r>
      <w:r w:rsidR="0045461E" w:rsidRPr="0045461E">
        <w:t>st</w:t>
      </w:r>
      <w:r w:rsidR="00C92583">
        <w:t>Message</w:t>
      </w:r>
      <w:r w:rsidR="0045461E" w:rsidRPr="0045461E">
        <w:t>ReceiveTime</w:t>
      </w:r>
      <w:r w:rsidR="0045461E">
        <w:t xml:space="preserve"> </w:t>
      </w:r>
      <w:r>
        <w:t xml:space="preserve">what was the value of the time() function when the last </w:t>
      </w:r>
      <w:r w:rsidR="0045461E">
        <w:t xml:space="preserve">notification </w:t>
      </w:r>
      <w:r>
        <w:t>was received</w:t>
      </w:r>
      <w:r w:rsidR="0033431B">
        <w:t xml:space="preserve"> at the client.</w:t>
      </w:r>
    </w:p>
    <w:p w14:paraId="006F66E5" w14:textId="77777777" w:rsidR="008C0733" w:rsidRDefault="008C0733" w:rsidP="008C0733">
      <w:pPr>
        <w:pStyle w:val="Heading3"/>
      </w:pPr>
      <w:r w:rsidRPr="068C02ED">
        <w:t>Arguments</w:t>
      </w:r>
    </w:p>
    <w:tbl>
      <w:tblPr>
        <w:tblStyle w:val="GridTable4-Accent1"/>
        <w:tblW w:w="9355" w:type="dxa"/>
        <w:tblLook w:val="04A0" w:firstRow="1" w:lastRow="0" w:firstColumn="1" w:lastColumn="0" w:noHBand="0" w:noVBand="1"/>
      </w:tblPr>
      <w:tblGrid>
        <w:gridCol w:w="3415"/>
        <w:gridCol w:w="5940"/>
      </w:tblGrid>
      <w:tr w:rsidR="008C0733" w14:paraId="432E24E0" w14:textId="77777777" w:rsidTr="008C07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4CCB06D4" w14:textId="77777777" w:rsidR="008C0733" w:rsidRDefault="008C0733" w:rsidP="008C0733">
            <w:r>
              <w:t>Name</w:t>
            </w:r>
          </w:p>
        </w:tc>
        <w:tc>
          <w:tcPr>
            <w:tcW w:w="5940" w:type="dxa"/>
          </w:tcPr>
          <w:p w14:paraId="23D1D03B" w14:textId="77777777" w:rsidR="008C0733" w:rsidRDefault="008C0733" w:rsidP="008C07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8C0733" w14:paraId="7BCA751E" w14:textId="77777777" w:rsidTr="008C07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5C497D1D" w14:textId="77777777" w:rsidR="008C0733" w:rsidRDefault="008C0733" w:rsidP="008C0733">
            <w:r>
              <w:t>iotHubClientHandle</w:t>
            </w:r>
          </w:p>
        </w:tc>
        <w:tc>
          <w:tcPr>
            <w:tcW w:w="5940" w:type="dxa"/>
          </w:tcPr>
          <w:p w14:paraId="0A51B647" w14:textId="77777777" w:rsidR="008C0733" w:rsidRDefault="008C0733" w:rsidP="008C07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handle created by a call to the create function.</w:t>
            </w:r>
          </w:p>
        </w:tc>
      </w:tr>
      <w:tr w:rsidR="008C0733" w14:paraId="4A05CD8B" w14:textId="77777777" w:rsidTr="008C07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20FBEA00" w14:textId="46E9DCA5" w:rsidR="008C0733" w:rsidRDefault="0045461E" w:rsidP="008C0733">
            <w:r w:rsidRPr="008C0733">
              <w:t>la</w:t>
            </w:r>
            <w:r w:rsidRPr="0045461E">
              <w:t>st</w:t>
            </w:r>
            <w:r w:rsidR="00C92583">
              <w:t>Message</w:t>
            </w:r>
            <w:r w:rsidRPr="0045461E">
              <w:t>ReceiveTime</w:t>
            </w:r>
          </w:p>
        </w:tc>
        <w:tc>
          <w:tcPr>
            <w:tcW w:w="5940" w:type="dxa"/>
          </w:tcPr>
          <w:p w14:paraId="7B4CBD44" w14:textId="14C27A17" w:rsidR="008C0733" w:rsidRDefault="008C07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Out parameter containing the value of time() function when the last </w:t>
            </w:r>
            <w:r w:rsidR="00C92583">
              <w:t>message</w:t>
            </w:r>
            <w:r w:rsidR="0045461E">
              <w:t xml:space="preserve"> </w:t>
            </w:r>
            <w:r>
              <w:t>was received</w:t>
            </w:r>
          </w:p>
        </w:tc>
      </w:tr>
    </w:tbl>
    <w:p w14:paraId="1BB55DA1" w14:textId="77777777" w:rsidR="008C0733" w:rsidRDefault="008C0733" w:rsidP="008C0733">
      <w:pPr>
        <w:pStyle w:val="Heading3"/>
        <w:spacing w:before="120"/>
      </w:pPr>
      <w:r w:rsidRPr="00FC5435">
        <w:lastRenderedPageBreak/>
        <w:t>Return</w:t>
      </w:r>
    </w:p>
    <w:p w14:paraId="17D59FF7" w14:textId="77777777" w:rsidR="008C0733" w:rsidRDefault="008C0733" w:rsidP="008C0733">
      <w:pPr>
        <w:pStyle w:val="ListParagraph"/>
        <w:numPr>
          <w:ilvl w:val="0"/>
          <w:numId w:val="3"/>
        </w:numPr>
      </w:pPr>
      <w:r>
        <w:t>IOTHUB_CLIENT_OK upon success.</w:t>
      </w:r>
    </w:p>
    <w:p w14:paraId="79667C3A" w14:textId="77777777" w:rsidR="008C0733" w:rsidRDefault="008C0733" w:rsidP="008C0733">
      <w:pPr>
        <w:pStyle w:val="ListParagraph"/>
        <w:numPr>
          <w:ilvl w:val="0"/>
          <w:numId w:val="3"/>
        </w:numPr>
        <w:spacing w:line="480" w:lineRule="auto"/>
      </w:pPr>
      <w:r>
        <w:t>Error code upon failure.</w:t>
      </w:r>
    </w:p>
    <w:p w14:paraId="4E70A8FC" w14:textId="79C828EF" w:rsidR="008C0733" w:rsidRDefault="008C0733" w:rsidP="008C0733">
      <w:pPr>
        <w:pStyle w:val="Heading2"/>
      </w:pPr>
      <w:r>
        <w:rPr>
          <w:color w:val="2B91AF"/>
        </w:rPr>
        <w:t>IOTHUB_CLIENT_RESULT</w:t>
      </w:r>
      <w:r>
        <w:t> </w:t>
      </w:r>
      <w:r w:rsidR="002B6E0B" w:rsidRPr="002B6E0B">
        <w:t>IoTHubClient_GetSendStatus(IOTHUB_CLIENT_HANDLE iotHubClientHandle, IOTHUB_CLIENT_STATUS *iotHubClientStatus)</w:t>
      </w:r>
      <w:r w:rsidRPr="008A7396">
        <w:t>;</w:t>
      </w:r>
    </w:p>
    <w:p w14:paraId="530FA65C" w14:textId="77777777" w:rsidR="008C0733" w:rsidRPr="006165E5" w:rsidRDefault="008C0733" w:rsidP="008C0733"/>
    <w:p w14:paraId="1A6DF6F5" w14:textId="3BE6A708" w:rsidR="008C0733" w:rsidRDefault="008C0733" w:rsidP="008C0733">
      <w:pPr>
        <w:rPr>
          <w:b/>
        </w:rPr>
      </w:pPr>
      <w:r>
        <w:t xml:space="preserve">This function returns </w:t>
      </w:r>
      <w:r w:rsidR="0024597E">
        <w:t>the current sending status for IoTHubClient</w:t>
      </w:r>
      <w:r w:rsidRPr="004E68CF">
        <w:rPr>
          <w:b/>
        </w:rPr>
        <w:t>.</w:t>
      </w:r>
    </w:p>
    <w:p w14:paraId="07A7DF30" w14:textId="77777777" w:rsidR="008C0733" w:rsidRDefault="008C0733" w:rsidP="008C0733">
      <w:pPr>
        <w:pStyle w:val="Heading3"/>
      </w:pPr>
      <w:r w:rsidRPr="068C02ED">
        <w:t>Arguments</w:t>
      </w:r>
    </w:p>
    <w:tbl>
      <w:tblPr>
        <w:tblStyle w:val="GridTable4-Accent1"/>
        <w:tblW w:w="9355" w:type="dxa"/>
        <w:tblLook w:val="04A0" w:firstRow="1" w:lastRow="0" w:firstColumn="1" w:lastColumn="0" w:noHBand="0" w:noVBand="1"/>
      </w:tblPr>
      <w:tblGrid>
        <w:gridCol w:w="3415"/>
        <w:gridCol w:w="5940"/>
      </w:tblGrid>
      <w:tr w:rsidR="008C0733" w14:paraId="79C82B70" w14:textId="77777777" w:rsidTr="008C07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4E29E12B" w14:textId="77777777" w:rsidR="008C0733" w:rsidRDefault="008C0733" w:rsidP="008C0733">
            <w:r>
              <w:t>Name</w:t>
            </w:r>
          </w:p>
        </w:tc>
        <w:tc>
          <w:tcPr>
            <w:tcW w:w="5940" w:type="dxa"/>
          </w:tcPr>
          <w:p w14:paraId="37B01952" w14:textId="77777777" w:rsidR="008C0733" w:rsidRDefault="008C0733" w:rsidP="008C07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8C0733" w14:paraId="1795BACD" w14:textId="77777777" w:rsidTr="008C07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0F3760ED" w14:textId="77777777" w:rsidR="008C0733" w:rsidRDefault="008C0733" w:rsidP="008C0733">
            <w:r>
              <w:t>iotHubClientHandle</w:t>
            </w:r>
          </w:p>
        </w:tc>
        <w:tc>
          <w:tcPr>
            <w:tcW w:w="5940" w:type="dxa"/>
          </w:tcPr>
          <w:p w14:paraId="5A8E13AD" w14:textId="77777777" w:rsidR="008C0733" w:rsidRDefault="008C0733" w:rsidP="008C07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handle created by a call to the create function.</w:t>
            </w:r>
          </w:p>
        </w:tc>
      </w:tr>
      <w:tr w:rsidR="002B6E0B" w14:paraId="7AAA8D73" w14:textId="77777777" w:rsidTr="008C07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546EFDA2" w14:textId="362610D1" w:rsidR="002B6E0B" w:rsidRDefault="002B6E0B" w:rsidP="008C0733">
            <w:r>
              <w:t>iotHubClientStatus</w:t>
            </w:r>
          </w:p>
        </w:tc>
        <w:tc>
          <w:tcPr>
            <w:tcW w:w="5940" w:type="dxa"/>
          </w:tcPr>
          <w:p w14:paraId="410512AF" w14:textId="172B7D75" w:rsidR="002B6E0B" w:rsidRDefault="002B6E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</w:t>
            </w:r>
            <w:r w:rsidR="00A44C5C">
              <w:t>pointer to an IOTHUB_CLIENT_STATUS</w:t>
            </w:r>
            <w:r>
              <w:t xml:space="preserve">.  If the function call is successful then what is pointed to will receive: </w:t>
            </w:r>
            <w:r w:rsidRPr="0045461E">
              <w:t xml:space="preserve">IOTHUBCLIENT_SENDSTATUS_IDLE if there </w:t>
            </w:r>
            <w:r>
              <w:t>are</w:t>
            </w:r>
            <w:r w:rsidRPr="0045461E">
              <w:t xml:space="preserve"> currently no items to be sen</w:t>
            </w:r>
            <w:r>
              <w:t xml:space="preserve">t.  </w:t>
            </w:r>
            <w:r w:rsidRPr="0045461E">
              <w:t>IOTHUBCLIENT_SENDSTATUS_BUSY i</w:t>
            </w:r>
            <w:r>
              <w:t>f</w:t>
            </w:r>
            <w:r w:rsidRPr="0045461E">
              <w:t xml:space="preserve"> there are currently items to be sen</w:t>
            </w:r>
            <w:r>
              <w:t>t.</w:t>
            </w:r>
          </w:p>
        </w:tc>
      </w:tr>
    </w:tbl>
    <w:p w14:paraId="305C24F6" w14:textId="77777777" w:rsidR="008C0733" w:rsidRDefault="008C0733" w:rsidP="008C0733">
      <w:pPr>
        <w:pStyle w:val="Heading3"/>
        <w:spacing w:before="120"/>
      </w:pPr>
      <w:r w:rsidRPr="00FC5435">
        <w:t>Return</w:t>
      </w:r>
    </w:p>
    <w:p w14:paraId="30A83786" w14:textId="6F85D083" w:rsidR="00A44C5C" w:rsidRDefault="00A44C5C">
      <w:pPr>
        <w:pStyle w:val="ListParagraph"/>
        <w:numPr>
          <w:ilvl w:val="0"/>
          <w:numId w:val="3"/>
        </w:numPr>
      </w:pPr>
      <w:r>
        <w:t>IOTHUB_CLIENT_OK upon success</w:t>
      </w:r>
    </w:p>
    <w:p w14:paraId="385F0589" w14:textId="34A1723C" w:rsidR="00A44C5C" w:rsidRDefault="00A44C5C">
      <w:pPr>
        <w:pStyle w:val="ListParagraph"/>
        <w:numPr>
          <w:ilvl w:val="0"/>
          <w:numId w:val="3"/>
        </w:numPr>
      </w:pPr>
      <w:r w:rsidRPr="0045461E">
        <w:t>IOTHUBCLIENT</w:t>
      </w:r>
      <w:r w:rsidRPr="0045461E" w:rsidDel="00BD490F">
        <w:t xml:space="preserve"> </w:t>
      </w:r>
      <w:r w:rsidRPr="0045461E">
        <w:t>_INVALID_ARG if called with NULL parameter</w:t>
      </w:r>
    </w:p>
    <w:p w14:paraId="799F973B" w14:textId="24ED8D47" w:rsidR="00A44C5C" w:rsidRDefault="00A44C5C">
      <w:pPr>
        <w:pStyle w:val="ListParagraph"/>
        <w:numPr>
          <w:ilvl w:val="0"/>
          <w:numId w:val="3"/>
        </w:numPr>
      </w:pPr>
      <w:r>
        <w:t>Error code upon failure</w:t>
      </w:r>
    </w:p>
    <w:p w14:paraId="7B32BD1B" w14:textId="2CEDD78C" w:rsidR="0024597E" w:rsidRPr="0045461E" w:rsidRDefault="0024597E" w:rsidP="00A147BB"/>
    <w:p w14:paraId="2932E8ED" w14:textId="3B72DADE" w:rsidR="005D434D" w:rsidRPr="00C80CAC" w:rsidRDefault="001B0681" w:rsidP="00935F89">
      <w:pPr>
        <w:pStyle w:val="Heading2"/>
      </w:pPr>
      <w:r>
        <w:t>IOTHUB_</w:t>
      </w:r>
      <w:r w:rsidR="00370896" w:rsidRPr="00C80CAC">
        <w:t>CLIENT_</w:t>
      </w:r>
      <w:r w:rsidR="00622BDB">
        <w:t>MESSAGE</w:t>
      </w:r>
      <w:r w:rsidR="00370896" w:rsidRPr="00C80CAC">
        <w:t>_CALLBACK_ASYNC</w:t>
      </w:r>
    </w:p>
    <w:p w14:paraId="2A20A3B9" w14:textId="731FE9CF" w:rsidR="00370896" w:rsidRDefault="00370896">
      <w:r>
        <w:t xml:space="preserve">Once a </w:t>
      </w:r>
      <w:r w:rsidR="00622BDB">
        <w:t>message</w:t>
      </w:r>
      <w:r>
        <w:t xml:space="preserve"> is received from the service, if the user has set a callback, the receive callback shall be invoked. </w:t>
      </w:r>
    </w:p>
    <w:p w14:paraId="308D7ADF" w14:textId="77777777" w:rsidR="00370896" w:rsidRDefault="00370896">
      <w:r>
        <w:t>This call back is defined as:</w:t>
      </w:r>
    </w:p>
    <w:p w14:paraId="757480FA" w14:textId="77777777" w:rsidR="00622BDB" w:rsidRPr="00622BDB" w:rsidRDefault="00370896" w:rsidP="00622BDB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typedef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622BDB" w:rsidRPr="00622BDB">
        <w:rPr>
          <w:rFonts w:ascii="Consolas" w:hAnsi="Consolas" w:cs="Consolas"/>
          <w:color w:val="000000"/>
          <w:sz w:val="19"/>
          <w:szCs w:val="19"/>
          <w:highlight w:val="white"/>
        </w:rPr>
        <w:t>IOTHUBMESSAGE_DISPOSITION_RESULT</w:t>
      </w:r>
    </w:p>
    <w:p w14:paraId="06ABA61C" w14:textId="0E6E6979" w:rsidR="00370896" w:rsidRDefault="00370896">
      <w:r>
        <w:rPr>
          <w:rFonts w:ascii="Consolas" w:hAnsi="Consolas" w:cs="Consolas"/>
          <w:color w:val="000000"/>
          <w:sz w:val="19"/>
          <w:szCs w:val="19"/>
          <w:highlight w:val="white"/>
        </w:rPr>
        <w:t>(*</w:t>
      </w:r>
      <w:r w:rsidR="001B0681">
        <w:rPr>
          <w:rFonts w:ascii="Consolas" w:hAnsi="Consolas" w:cs="Consolas"/>
          <w:color w:val="2B91AF"/>
          <w:sz w:val="19"/>
          <w:szCs w:val="19"/>
          <w:highlight w:val="white"/>
        </w:rPr>
        <w:t>IOTHUB_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CLIENT_</w:t>
      </w:r>
      <w:r w:rsidR="00622BDB">
        <w:rPr>
          <w:rFonts w:ascii="Consolas" w:hAnsi="Consolas" w:cs="Consolas"/>
          <w:color w:val="2B91AF"/>
          <w:sz w:val="19"/>
          <w:szCs w:val="19"/>
          <w:highlight w:val="white"/>
        </w:rPr>
        <w:t>MESSAGE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_CALLBACK_ASYNC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 w:rsidR="001B0681">
        <w:rPr>
          <w:rFonts w:ascii="Consolas" w:hAnsi="Consolas" w:cs="Consolas"/>
          <w:color w:val="2B91AF"/>
          <w:sz w:val="19"/>
          <w:szCs w:val="19"/>
          <w:highlight w:val="white"/>
        </w:rPr>
        <w:t>IOTHUB_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MESSAGE_HANDLE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622BDB">
        <w:rPr>
          <w:rFonts w:ascii="Consolas" w:hAnsi="Consolas" w:cs="Consolas"/>
          <w:color w:val="000000"/>
          <w:sz w:val="19"/>
          <w:szCs w:val="19"/>
          <w:highlight w:val="white"/>
        </w:rPr>
        <w:t>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essage,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 userContextCallback);</w:t>
      </w:r>
      <w:r>
        <w:t xml:space="preserve"> </w:t>
      </w:r>
    </w:p>
    <w:p w14:paraId="407251CF" w14:textId="77777777" w:rsidR="00370896" w:rsidRDefault="00370896"/>
    <w:p w14:paraId="242E1516" w14:textId="518C6C5E" w:rsidR="000A3392" w:rsidRDefault="00370896">
      <w:r>
        <w:t xml:space="preserve">If the callback </w:t>
      </w:r>
      <w:r w:rsidR="009A1C8B">
        <w:t xml:space="preserve">returns </w:t>
      </w:r>
      <w:r>
        <w:t xml:space="preserve">the status </w:t>
      </w:r>
      <w:r w:rsidR="009A1C8B" w:rsidRPr="009A1C8B">
        <w:t>IOTHUBMESSAGE_ACCEPTED</w:t>
      </w:r>
      <w:r>
        <w:t xml:space="preserve">,  </w:t>
      </w:r>
      <w:r w:rsidR="009A1C8B">
        <w:t xml:space="preserve">the client </w:t>
      </w:r>
      <w:r>
        <w:t xml:space="preserve">will accept the </w:t>
      </w:r>
      <w:r w:rsidR="009A1C8B">
        <w:t>message</w:t>
      </w:r>
      <w:r>
        <w:t xml:space="preserve">, meaning that it will not be received again by the client. If the </w:t>
      </w:r>
      <w:r w:rsidR="009A1C8B">
        <w:t xml:space="preserve">callback returns the status </w:t>
      </w:r>
      <w:r w:rsidR="009A1C8B" w:rsidRPr="009A1C8B">
        <w:t>IOTHUBMESSAGE_REJECTED</w:t>
      </w:r>
      <w:r>
        <w:t xml:space="preserve"> , the </w:t>
      </w:r>
      <w:r w:rsidR="009A1C8B">
        <w:t>message</w:t>
      </w:r>
      <w:r>
        <w:t xml:space="preserve"> will be rejected.</w:t>
      </w:r>
      <w:r w:rsidR="009A1C8B">
        <w:t xml:space="preserve">  The message will not be resent to the device.  If the </w:t>
      </w:r>
      <w:r w:rsidR="00B21147">
        <w:t xml:space="preserve">callback returns the status </w:t>
      </w:r>
      <w:r w:rsidR="009A1C8B" w:rsidRPr="009A1C8B">
        <w:t>IOTHUBMESSAGE_ABANDONED</w:t>
      </w:r>
      <w:r w:rsidR="009A1C8B">
        <w:t xml:space="preserve">, the message will be abandoned.  The implies that the user could not process the message but it expected that the message will be resent to the device from </w:t>
      </w:r>
      <w:r w:rsidR="00B21147">
        <w:t xml:space="preserve">the </w:t>
      </w:r>
      <w:r w:rsidR="009A1C8B">
        <w:t>service. m</w:t>
      </w:r>
      <w:r w:rsidR="000A3392">
        <w:t>essage is only valid in the scope of the callback.</w:t>
      </w:r>
    </w:p>
    <w:p w14:paraId="0A5D671D" w14:textId="41953560" w:rsidR="003D1873" w:rsidRDefault="003D1873" w:rsidP="002A605C">
      <w:pPr>
        <w:pStyle w:val="Heading2"/>
        <w:rPr>
          <w:rFonts w:eastAsia="Times New Roman"/>
        </w:rPr>
      </w:pPr>
      <w:r w:rsidRPr="003D1873">
        <w:rPr>
          <w:rFonts w:eastAsia="Times New Roman"/>
          <w:color w:val="2B91AF"/>
        </w:rPr>
        <w:lastRenderedPageBreak/>
        <w:t>IOTHUB_CLIENT_RESULT</w:t>
      </w:r>
      <w:r w:rsidRPr="003D1873">
        <w:rPr>
          <w:rFonts w:eastAsia="Times New Roman"/>
        </w:rPr>
        <w:t> IoTHubClient_SetOption(</w:t>
      </w:r>
      <w:r w:rsidRPr="003D1873">
        <w:rPr>
          <w:rFonts w:eastAsia="Times New Roman"/>
          <w:color w:val="2B91AF"/>
        </w:rPr>
        <w:t>IOTHUB_CLIENT_HANDLE</w:t>
      </w:r>
      <w:r w:rsidRPr="003D1873">
        <w:rPr>
          <w:rFonts w:eastAsia="Times New Roman"/>
        </w:rPr>
        <w:t> iotHubClientHandle, </w:t>
      </w:r>
      <w:r w:rsidRPr="003D1873">
        <w:rPr>
          <w:rFonts w:eastAsia="Times New Roman"/>
          <w:color w:val="0000FF"/>
        </w:rPr>
        <w:t>const</w:t>
      </w:r>
      <w:r w:rsidRPr="003D1873">
        <w:rPr>
          <w:rFonts w:eastAsia="Times New Roman"/>
        </w:rPr>
        <w:t> </w:t>
      </w:r>
      <w:r w:rsidRPr="003D1873">
        <w:rPr>
          <w:rFonts w:eastAsia="Times New Roman"/>
          <w:color w:val="0000FF"/>
        </w:rPr>
        <w:t>char</w:t>
      </w:r>
      <w:r w:rsidRPr="003D1873">
        <w:rPr>
          <w:rFonts w:eastAsia="Times New Roman"/>
        </w:rPr>
        <w:t>* optionName, </w:t>
      </w:r>
      <w:r w:rsidR="00364C1C">
        <w:rPr>
          <w:rFonts w:eastAsia="Times New Roman"/>
          <w:color w:val="0000FF"/>
        </w:rPr>
        <w:t>const void* value</w:t>
      </w:r>
      <w:r w:rsidRPr="003D1873">
        <w:rPr>
          <w:rFonts w:eastAsia="Times New Roman"/>
        </w:rPr>
        <w:t>);</w:t>
      </w:r>
    </w:p>
    <w:p w14:paraId="3C49877F" w14:textId="0720352E" w:rsidR="003D1873" w:rsidRDefault="003D1873" w:rsidP="002A605C">
      <w:r>
        <w:t>IoTHubClient_SetOption shall set a runtime option identified by parameter "optionName" to a value pointed to by parameter value. The optionName and the data type value is pointing to are specific for every option.</w:t>
      </w:r>
    </w:p>
    <w:p w14:paraId="3A8E6DD5" w14:textId="6626DF80" w:rsidR="003D1873" w:rsidRDefault="003D1873">
      <w:r>
        <w:t>Options:</w:t>
      </w:r>
    </w:p>
    <w:p w14:paraId="025071BB" w14:textId="33A496AD" w:rsidR="003D1873" w:rsidRDefault="003D1873" w:rsidP="002A605C">
      <w:r>
        <w:t>"timeout" - the maximum time in miliseconds a communication is allowed to use. value is a pointer to an unsigned int with the meaning of "miliseconds". This is only supported for HTTP protocol so far.</w:t>
      </w:r>
      <w:r w:rsidR="002A605C">
        <w:t xml:space="preserve"> When the HTTP protocol uses CURL, the meaning of the parameter is total request time. When the HTTP protocol uses winhttp, the meaning is </w:t>
      </w:r>
      <w:r w:rsidR="002A605C" w:rsidRPr="002A605C">
        <w:t>dwSendTimeout</w:t>
      </w:r>
      <w:r w:rsidR="002A605C">
        <w:t xml:space="preserve"> and </w:t>
      </w:r>
      <w:r w:rsidR="002A605C" w:rsidRPr="002A605C">
        <w:t>dwReceiveTimeout</w:t>
      </w:r>
      <w:r w:rsidR="002F3764">
        <w:t xml:space="preserve"> parameters of</w:t>
      </w:r>
      <w:r w:rsidR="002A605C">
        <w:t xml:space="preserve"> </w:t>
      </w:r>
      <w:hyperlink r:id="rId12" w:history="1">
        <w:r w:rsidR="002A605C" w:rsidRPr="002A605C">
          <w:rPr>
            <w:rStyle w:val="Hyperlink"/>
          </w:rPr>
          <w:t>WinHttpSetTimeouts</w:t>
        </w:r>
      </w:hyperlink>
      <w:r w:rsidR="002A605C">
        <w:t xml:space="preserve"> API.</w:t>
      </w:r>
    </w:p>
    <w:p w14:paraId="5317E67E" w14:textId="29F48D4F" w:rsidR="00EC0F76" w:rsidRDefault="00EC0F76" w:rsidP="002A605C">
      <w:r>
        <w:t>"</w:t>
      </w:r>
      <w:hyperlink r:id="rId13" w:history="1">
        <w:r w:rsidRPr="0079752F">
          <w:rPr>
            <w:rStyle w:val="Hyperlink"/>
          </w:rPr>
          <w:t>CURLOPT_LOW_SPEED_LIMIT</w:t>
        </w:r>
      </w:hyperlink>
      <w:r>
        <w:t>" - only available for HTTP protocol and only when CURL is used. It has the same meaning as CURL's option with the same name</w:t>
      </w:r>
      <w:r w:rsidR="00682BC3">
        <w:t>. value is pointer to a long.</w:t>
      </w:r>
    </w:p>
    <w:p w14:paraId="152300A6" w14:textId="25DDCCC5" w:rsidR="00EC0F76" w:rsidRDefault="00EC0F76" w:rsidP="002A605C">
      <w:r>
        <w:t>"</w:t>
      </w:r>
      <w:hyperlink r:id="rId14" w:history="1">
        <w:r w:rsidRPr="0079752F">
          <w:rPr>
            <w:rStyle w:val="Hyperlink"/>
          </w:rPr>
          <w:t>CURLOPT_LOW_SPEED_TIME</w:t>
        </w:r>
      </w:hyperlink>
      <w:r>
        <w:t>"  - only available for HTTP protocol and only when CURL is used. It has the same meaning as CURL's option with the same name</w:t>
      </w:r>
      <w:r w:rsidR="00682BC3">
        <w:t>. value is pointer to a long.</w:t>
      </w:r>
    </w:p>
    <w:p w14:paraId="6B21FB21" w14:textId="23DC7855" w:rsidR="00F21D15" w:rsidRPr="002A605C" w:rsidRDefault="00F21D15" w:rsidP="00F21D15">
      <w:r>
        <w:t>"</w:t>
      </w:r>
      <w:hyperlink r:id="rId15" w:history="1">
        <w:r w:rsidRPr="0079752F">
          <w:rPr>
            <w:rStyle w:val="Hyperlink"/>
          </w:rPr>
          <w:t>CURLOPT_FORBID_REUSE</w:t>
        </w:r>
      </w:hyperlink>
      <w:r>
        <w:t>"  - only available for HTTP protocol and only when CURL is used. It has the same meaning as CURL's option with the same name. value is pointer to a long.</w:t>
      </w:r>
    </w:p>
    <w:p w14:paraId="11ABFFC7" w14:textId="59C6415D" w:rsidR="00F21D15" w:rsidRPr="002A605C" w:rsidRDefault="00F21D15" w:rsidP="00F21D15">
      <w:r>
        <w:t>"</w:t>
      </w:r>
      <w:hyperlink r:id="rId16" w:history="1">
        <w:r w:rsidRPr="0079752F">
          <w:rPr>
            <w:rStyle w:val="Hyperlink"/>
          </w:rPr>
          <w:t>CURLOPT_FRESH_CONNECT</w:t>
        </w:r>
      </w:hyperlink>
      <w:r>
        <w:t>"  - only available for HTTP protocol and only when CURL is used. It has the same meaning as CURL's option with the same name. value is pointer to a long.</w:t>
      </w:r>
    </w:p>
    <w:p w14:paraId="0E80203B" w14:textId="6AD81AF8" w:rsidR="00F21D15" w:rsidRPr="002A605C" w:rsidRDefault="00F21D15" w:rsidP="00F21D15">
      <w:r>
        <w:t>"</w:t>
      </w:r>
      <w:hyperlink r:id="rId17" w:history="1">
        <w:r w:rsidRPr="0079752F">
          <w:rPr>
            <w:rStyle w:val="Hyperlink"/>
          </w:rPr>
          <w:t>CURLOPT_VERBOSE</w:t>
        </w:r>
      </w:hyperlink>
      <w:r>
        <w:t>"  - only available for HTTP protocol and only when CURL is used. It has the same meaning as CURL's option with the same name. value is pointer to a long.</w:t>
      </w:r>
    </w:p>
    <w:p w14:paraId="2BAB7130" w14:textId="752A9464" w:rsidR="00F21D15" w:rsidRDefault="00A147BB" w:rsidP="002A605C">
      <w:pPr>
        <w:rPr>
          <w:ins w:id="7" w:author="Andrei Porumb" w:date="2016-02-29T15:45:00Z"/>
          <w:rFonts w:ascii="Consolas" w:hAnsi="Consolas" w:cs="Consolas"/>
          <w:color w:val="000000"/>
          <w:sz w:val="19"/>
          <w:szCs w:val="19"/>
        </w:rPr>
      </w:pPr>
      <w:ins w:id="8" w:author="Andrei Porumb" w:date="2016-02-29T15:31:00Z">
        <w:r>
          <w:t>"message</w:t>
        </w:r>
      </w:ins>
      <w:ins w:id="9" w:author="Andrei Porumb" w:date="2016-02-29T15:44:00Z">
        <w:r>
          <w:t>Timeout</w:t>
        </w:r>
      </w:ins>
      <w:ins w:id="10" w:author="Andrei Porumb" w:date="2016-02-29T15:31:00Z">
        <w:r>
          <w:t xml:space="preserve">" - maximum transmission time for an event from the moment when _SendAsync is called. value is a pointer </w:t>
        </w:r>
      </w:ins>
      <w:ins w:id="11" w:author="Andrei Porumb" w:date="2016-02-29T15:32:00Z">
        <w:r>
          <w:t>to a uint64_t that contains the number of miliseconds after which event</w:t>
        </w:r>
      </w:ins>
      <w:ins w:id="12" w:author="Andrei Porumb" w:date="2016-02-29T15:44:00Z">
        <w:r>
          <w:t>s timeout</w:t>
        </w:r>
      </w:ins>
      <w:ins w:id="13" w:author="Andrei Porumb" w:date="2016-02-29T15:33:00Z">
        <w:r>
          <w:t xml:space="preserve">. When the event </w:t>
        </w:r>
      </w:ins>
      <w:ins w:id="14" w:author="Andrei Porumb" w:date="2016-02-29T15:44:00Z">
        <w:r>
          <w:t>times out</w:t>
        </w:r>
      </w:ins>
      <w:ins w:id="15" w:author="Andrei Porumb" w:date="2016-02-29T15:33:00Z">
        <w:r>
          <w:t xml:space="preserve">, the </w:t>
        </w:r>
      </w:ins>
      <w:ins w:id="16" w:author="Andrei Porumb" w:date="2016-03-01T07:04:00Z">
        <w:r w:rsidR="00093E50">
          <w:t>event</w:t>
        </w:r>
      </w:ins>
      <w:ins w:id="17" w:author="Andrei Porumb" w:date="2016-02-29T15:33:00Z">
        <w:r>
          <w:t xml:space="preserve"> callback</w:t>
        </w:r>
      </w:ins>
      <w:ins w:id="18" w:author="Andrei Porumb" w:date="2016-02-29T15:34:00Z">
        <w:r>
          <w:t xml:space="preserve"> is invoked and </w:t>
        </w:r>
      </w:ins>
      <w:ins w:id="19" w:author="Andrei Porumb" w:date="2016-02-29T15:45:00Z">
        <w:r>
          <w:t xml:space="preserve">the code </w:t>
        </w:r>
        <w:r w:rsidRPr="00A147BB">
          <w:t>IOTHUB_CLIENT_CONFIRMATION_MESSAGE_TIMEOUT</w:t>
        </w:r>
        <w:r w:rsidR="008E6DAD">
          <w:t xml:space="preserve"> is passed as parameter </w:t>
        </w:r>
        <w:r w:rsidR="008E6DAD" w:rsidRPr="00093E50">
          <w:rPr>
            <w:rPrChange w:id="20" w:author="Andrei Porumb" w:date="2016-03-01T07:04:00Z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rPrChange>
          </w:rPr>
          <w:t>result</w:t>
        </w:r>
      </w:ins>
      <w:ins w:id="21" w:author="Andrei Porumb" w:date="2016-03-01T07:04:00Z">
        <w:r w:rsidR="003D451F">
          <w:t>.</w:t>
        </w:r>
      </w:ins>
      <w:bookmarkStart w:id="22" w:name="_GoBack"/>
      <w:bookmarkEnd w:id="22"/>
    </w:p>
    <w:p w14:paraId="6E2A66C8" w14:textId="372F20C5" w:rsidR="008E6DAD" w:rsidRDefault="008E6DAD" w:rsidP="002A605C">
      <w:pPr>
        <w:rPr>
          <w:ins w:id="23" w:author="Andrei Porumb" w:date="2016-02-29T18:31:00Z"/>
        </w:rPr>
      </w:pPr>
      <w:ins w:id="24" w:author="Andrei Porumb" w:date="2016-02-29T15:45:00Z">
        <w:r w:rsidRPr="008E6DAD">
          <w:rPr>
            <w:rPrChange w:id="25" w:author="Andrei Porumb" w:date="2016-02-29T15:45:00Z">
              <w:rPr>
                <w:rFonts w:ascii="Consolas" w:hAnsi="Consolas" w:cs="Consolas"/>
                <w:color w:val="000000"/>
                <w:sz w:val="19"/>
                <w:szCs w:val="19"/>
              </w:rPr>
            </w:rPrChange>
          </w:rPr>
          <w:t>By default</w:t>
        </w:r>
        <w:r>
          <w:t xml:space="preserve"> messages never expire. </w:t>
        </w:r>
      </w:ins>
      <w:ins w:id="26" w:author="Andrei Porumb" w:date="2016-02-29T18:31:00Z">
        <w:r w:rsidR="002527F8">
          <w:t>The meaning of the messageTimeout value is the following:</w:t>
        </w:r>
      </w:ins>
    </w:p>
    <w:p w14:paraId="2608F9DD" w14:textId="111C800D" w:rsidR="002527F8" w:rsidRDefault="002527F8" w:rsidP="002A605C">
      <w:pPr>
        <w:rPr>
          <w:ins w:id="27" w:author="Andrei Porumb" w:date="2016-02-29T18:32:00Z"/>
        </w:rPr>
      </w:pPr>
      <w:ins w:id="28" w:author="Andrei Porumb" w:date="2016-02-29T18:32:00Z">
        <w:r>
          <w:t>0 = disable message timeout for all messages send by _SendAsync from now on</w:t>
        </w:r>
      </w:ins>
    </w:p>
    <w:p w14:paraId="0D6922E8" w14:textId="188170C5" w:rsidR="002527F8" w:rsidRPr="002A605C" w:rsidRDefault="002527F8" w:rsidP="002A605C">
      <w:ins w:id="29" w:author="Andrei Porumb" w:date="2016-02-29T18:32:00Z">
        <w:r>
          <w:t>Any other number - consider that number as the timeout.</w:t>
        </w:r>
      </w:ins>
    </w:p>
    <w:p w14:paraId="0055DDEF" w14:textId="2B4512E1" w:rsidR="008B6E4B" w:rsidRDefault="008B6E4B" w:rsidP="00CE1505">
      <w:pPr>
        <w:pStyle w:val="Heading2"/>
        <w:rPr>
          <w:color w:val="2B91AF"/>
        </w:rPr>
      </w:pPr>
      <w:r>
        <w:rPr>
          <w:color w:val="2B91AF"/>
        </w:rPr>
        <w:t>IotHubClient_LL_... APIs</w:t>
      </w:r>
    </w:p>
    <w:p w14:paraId="652A8534" w14:textId="5BAFF9E1" w:rsidR="008B6E4B" w:rsidRPr="00935F89" w:rsidRDefault="00BB39E7" w:rsidP="00935F89">
      <w:r>
        <w:t>IoTHubClient API surface also contains a separate set of APIs that allow the user to interact with the lower layer portion of the IoTHubClient. These APIs contain _LL_ in their name, but retain the same functionality like the IoTHubClient_... APIs, with one difference. If the _LL_ APIs are used the user is responsible for scheduling when the actual work done by the IoTHubClient happens (when the data is sent/received on/from the wire). This is useful for constrained devices where spinning a separate thread is often not desired.</w:t>
      </w:r>
    </w:p>
    <w:p w14:paraId="187766C8" w14:textId="77777777" w:rsidR="00CE1505" w:rsidRDefault="00CE1505" w:rsidP="00CE1505">
      <w:pPr>
        <w:pStyle w:val="Heading2"/>
      </w:pPr>
      <w:r>
        <w:rPr>
          <w:color w:val="2B91AF"/>
        </w:rPr>
        <w:t>IOTHUB_CLIENT_RESULT</w:t>
      </w:r>
      <w:r>
        <w:t> </w:t>
      </w:r>
      <w:r w:rsidRPr="008A7396">
        <w:t>void IoTHubClient_</w:t>
      </w:r>
      <w:r>
        <w:t>LL_</w:t>
      </w:r>
      <w:r w:rsidRPr="008A7396">
        <w:t>DoWork(IOTHUB_CLIENT_HANDLE iotHubClientHandle);</w:t>
      </w:r>
    </w:p>
    <w:p w14:paraId="37AEBD6E" w14:textId="77777777" w:rsidR="00CE1505" w:rsidRPr="006165E5" w:rsidRDefault="00CE1505" w:rsidP="00CE1505"/>
    <w:p w14:paraId="45A5F655" w14:textId="77777777" w:rsidR="00CE1505" w:rsidRDefault="00CE1505" w:rsidP="00CE1505">
      <w:r>
        <w:lastRenderedPageBreak/>
        <w:t>This function is user called when work (sending/receiving) can be done by the IoTHubClient</w:t>
      </w:r>
      <w:r w:rsidRPr="004E68CF">
        <w:rPr>
          <w:b/>
        </w:rPr>
        <w:t>.</w:t>
      </w:r>
      <w:r>
        <w:rPr>
          <w:b/>
        </w:rPr>
        <w:t xml:space="preserve"> </w:t>
      </w:r>
      <w:r>
        <w:t>All IoTHubClient interactions (in regards to network trafic and/or user level callbacks) are the effect of calling this function and they take place synchronously inside _DoWork.</w:t>
      </w:r>
    </w:p>
    <w:p w14:paraId="0AE7FEC3" w14:textId="77777777" w:rsidR="00CE1505" w:rsidRDefault="00CE1505" w:rsidP="00CE1505">
      <w:r w:rsidRPr="068C02ED">
        <w:t>Arguments</w:t>
      </w:r>
      <w:r>
        <w:t>:</w:t>
      </w:r>
    </w:p>
    <w:tbl>
      <w:tblPr>
        <w:tblStyle w:val="GridTable4-Accent1"/>
        <w:tblW w:w="9355" w:type="dxa"/>
        <w:tblLook w:val="04A0" w:firstRow="1" w:lastRow="0" w:firstColumn="1" w:lastColumn="0" w:noHBand="0" w:noVBand="1"/>
      </w:tblPr>
      <w:tblGrid>
        <w:gridCol w:w="3415"/>
        <w:gridCol w:w="5940"/>
      </w:tblGrid>
      <w:tr w:rsidR="00CE1505" w14:paraId="517EBE5D" w14:textId="77777777" w:rsidTr="00082A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01253731" w14:textId="77777777" w:rsidR="00CE1505" w:rsidRDefault="00CE1505" w:rsidP="00082A9B">
            <w:r>
              <w:t>Name</w:t>
            </w:r>
          </w:p>
        </w:tc>
        <w:tc>
          <w:tcPr>
            <w:tcW w:w="5940" w:type="dxa"/>
          </w:tcPr>
          <w:p w14:paraId="0BC2F6B2" w14:textId="77777777" w:rsidR="00CE1505" w:rsidRDefault="00CE1505" w:rsidP="00082A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CE1505" w14:paraId="02FDF111" w14:textId="77777777" w:rsidTr="00082A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0659E7DE" w14:textId="4AFACF87" w:rsidR="00CE1505" w:rsidRDefault="00A44C5C" w:rsidP="00082A9B">
            <w:r>
              <w:t>I</w:t>
            </w:r>
            <w:r w:rsidR="00CE1505">
              <w:t>otHubClientHandle</w:t>
            </w:r>
          </w:p>
        </w:tc>
        <w:tc>
          <w:tcPr>
            <w:tcW w:w="5940" w:type="dxa"/>
          </w:tcPr>
          <w:p w14:paraId="4220E4FF" w14:textId="77777777" w:rsidR="00CE1505" w:rsidRDefault="00CE1505" w:rsidP="00082A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handle created by a call to the create function.</w:t>
            </w:r>
          </w:p>
        </w:tc>
      </w:tr>
    </w:tbl>
    <w:p w14:paraId="12B3128F" w14:textId="160CD6C5" w:rsidR="000E08A5" w:rsidRDefault="00BF2DF0" w:rsidP="00A147BB">
      <w:pPr>
        <w:pStyle w:val="Heading1"/>
      </w:pPr>
      <w:r>
        <w:rPr>
          <w:rStyle w:val="Heading1Char"/>
        </w:rPr>
        <w:lastRenderedPageBreak/>
        <w:t>Example of using DoWork:</w:t>
      </w:r>
      <w:r w:rsidR="00BB39E7" w:rsidRPr="004D7129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76CD053" wp14:editId="6480C097">
                <wp:simplePos x="0" y="0"/>
                <wp:positionH relativeFrom="margin">
                  <wp:posOffset>0</wp:posOffset>
                </wp:positionH>
                <wp:positionV relativeFrom="paragraph">
                  <wp:posOffset>301625</wp:posOffset>
                </wp:positionV>
                <wp:extent cx="7048500" cy="7899400"/>
                <wp:effectExtent l="0" t="0" r="19050" b="25400"/>
                <wp:wrapTopAndBottom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48500" cy="789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5F3B0C" w14:textId="77777777" w:rsidR="00A147BB" w:rsidRPr="0012658F" w:rsidRDefault="00A147BB" w:rsidP="0012658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#include &lt;stdio.h&gt;</w:t>
                            </w:r>
                          </w:p>
                          <w:p w14:paraId="15691B1F" w14:textId="77777777" w:rsidR="00A147BB" w:rsidRPr="0012658F" w:rsidRDefault="00A147BB" w:rsidP="0012658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#include &lt;stdlib.h&gt;</w:t>
                            </w:r>
                          </w:p>
                          <w:p w14:paraId="7C422CFB" w14:textId="77777777" w:rsidR="00A147BB" w:rsidRPr="0012658F" w:rsidRDefault="00A147BB" w:rsidP="0012658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</w:p>
                          <w:p w14:paraId="11C48648" w14:textId="77777777" w:rsidR="00A147BB" w:rsidRPr="0012658F" w:rsidRDefault="00A147BB" w:rsidP="0012658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#include "iothub_client.h"</w:t>
                            </w:r>
                          </w:p>
                          <w:p w14:paraId="3B603D9E" w14:textId="77777777" w:rsidR="00A147BB" w:rsidRPr="0012658F" w:rsidRDefault="00A147BB" w:rsidP="0012658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#include "iothub_message.h"</w:t>
                            </w:r>
                          </w:p>
                          <w:p w14:paraId="7628987B" w14:textId="77777777" w:rsidR="00A147BB" w:rsidRPr="0012658F" w:rsidRDefault="00A147BB" w:rsidP="0012658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#include "threadapi.h"</w:t>
                            </w:r>
                          </w:p>
                          <w:p w14:paraId="0E6EAED5" w14:textId="77777777" w:rsidR="00A147BB" w:rsidRPr="0012658F" w:rsidRDefault="00A147BB" w:rsidP="0012658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#include "crt_abstractions.h"</w:t>
                            </w:r>
                          </w:p>
                          <w:p w14:paraId="4735D681" w14:textId="77777777" w:rsidR="00A147BB" w:rsidRPr="0012658F" w:rsidRDefault="00A147BB" w:rsidP="0012658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#include "iothubtransportamqp.h"</w:t>
                            </w:r>
                          </w:p>
                          <w:p w14:paraId="7772E462" w14:textId="77777777" w:rsidR="00A147BB" w:rsidRPr="0012658F" w:rsidRDefault="00A147BB" w:rsidP="0012658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</w:p>
                          <w:p w14:paraId="0DB0756C" w14:textId="77777777" w:rsidR="00A147BB" w:rsidRPr="0012658F" w:rsidRDefault="00A147BB" w:rsidP="0012658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</w:p>
                          <w:p w14:paraId="4595606A" w14:textId="77777777" w:rsidR="00A147BB" w:rsidRPr="0012658F" w:rsidRDefault="00A147BB" w:rsidP="0012658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#define MAX_NUMBER_OF_MESSAGES 5</w:t>
                            </w:r>
                          </w:p>
                          <w:p w14:paraId="0EA0947C" w14:textId="77777777" w:rsidR="00A147BB" w:rsidRPr="0012658F" w:rsidRDefault="00A147BB" w:rsidP="0012658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</w:p>
                          <w:p w14:paraId="416D0195" w14:textId="77777777" w:rsidR="00A147BB" w:rsidRPr="0012658F" w:rsidRDefault="00A147BB" w:rsidP="0012658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static const unsigned int SLEEP_IN_MILLISECONDS = 500;</w:t>
                            </w:r>
                          </w:p>
                          <w:p w14:paraId="0DE2953D" w14:textId="77777777" w:rsidR="00A147BB" w:rsidRPr="0012658F" w:rsidRDefault="00A147BB" w:rsidP="0012658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static const int MESSAGE_BASE_TRACKING_ID = 42;</w:t>
                            </w:r>
                          </w:p>
                          <w:p w14:paraId="4883EC0C" w14:textId="77777777" w:rsidR="00A147BB" w:rsidRPr="0012658F" w:rsidRDefault="00A147BB" w:rsidP="0012658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static int g_callbackInvoked;</w:t>
                            </w:r>
                          </w:p>
                          <w:p w14:paraId="08036C9E" w14:textId="77777777" w:rsidR="00A147BB" w:rsidRPr="0012658F" w:rsidRDefault="00A147BB" w:rsidP="0012658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</w:p>
                          <w:p w14:paraId="066A9E3A" w14:textId="77777777" w:rsidR="00A147BB" w:rsidRPr="0012658F" w:rsidRDefault="00A147BB" w:rsidP="0012658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</w:p>
                          <w:p w14:paraId="4344CCB8" w14:textId="77777777" w:rsidR="00A147BB" w:rsidRPr="0012658F" w:rsidRDefault="00A147BB" w:rsidP="0012658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typedef struct EVENT_INSTANCE_TAG</w:t>
                            </w:r>
                          </w:p>
                          <w:p w14:paraId="416E8AC8" w14:textId="77777777" w:rsidR="00A147BB" w:rsidRPr="0012658F" w:rsidRDefault="00A147BB" w:rsidP="0012658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{</w:t>
                            </w:r>
                          </w:p>
                          <w:p w14:paraId="48CEEFA0" w14:textId="77777777" w:rsidR="00A147BB" w:rsidRPr="0012658F" w:rsidRDefault="00A147BB" w:rsidP="0012658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   IOTHUB_MESSAGE_HANDLE messageHandle;</w:t>
                            </w:r>
                          </w:p>
                          <w:p w14:paraId="45CBA637" w14:textId="77777777" w:rsidR="00A147BB" w:rsidRPr="0012658F" w:rsidRDefault="00A147BB" w:rsidP="0012658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   int messageTrackingId;  // For tracking the messages within the user callback.</w:t>
                            </w:r>
                          </w:p>
                          <w:p w14:paraId="30B464B2" w14:textId="77777777" w:rsidR="00A147BB" w:rsidRPr="0012658F" w:rsidRDefault="00A147BB" w:rsidP="0012658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} EVENT_INSTANCE;</w:t>
                            </w:r>
                          </w:p>
                          <w:p w14:paraId="1387DCE7" w14:textId="77777777" w:rsidR="00A147BB" w:rsidRPr="0012658F" w:rsidRDefault="00A147BB" w:rsidP="0012658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</w:p>
                          <w:p w14:paraId="5E325465" w14:textId="77777777" w:rsidR="00A147BB" w:rsidRPr="0012658F" w:rsidRDefault="00A147BB" w:rsidP="0012658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static void MessageConfirmationCallback(IOTHUB_CLIENT_CONFIRMATION_RESULT result, void* userContextCallback)</w:t>
                            </w:r>
                          </w:p>
                          <w:p w14:paraId="4BDC95A9" w14:textId="77777777" w:rsidR="00A147BB" w:rsidRPr="0012658F" w:rsidRDefault="00A147BB" w:rsidP="0012658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{</w:t>
                            </w:r>
                          </w:p>
                          <w:p w14:paraId="68664E9B" w14:textId="77777777" w:rsidR="00A147BB" w:rsidRPr="0012658F" w:rsidRDefault="00A147BB" w:rsidP="0012658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   EVENT_INSTANCE* eventInstance = (EVENT_INSTANCE*)userContextCallback;</w:t>
                            </w:r>
                          </w:p>
                          <w:p w14:paraId="37E284D3" w14:textId="77777777" w:rsidR="00A147BB" w:rsidRPr="0012658F" w:rsidRDefault="00A147BB" w:rsidP="0012658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   (void)printf("Confirmation[%d] received for message tracking id = %d with result = %d\r\n", g_callbackInvoked, eventInstance-&gt;messageTrackingId, result);</w:t>
                            </w:r>
                          </w:p>
                          <w:p w14:paraId="080E5771" w14:textId="77777777" w:rsidR="00A147BB" w:rsidRPr="0012658F" w:rsidRDefault="00A147BB" w:rsidP="0012658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   /* Some device specific action code goes here... */</w:t>
                            </w:r>
                          </w:p>
                          <w:p w14:paraId="293D33CA" w14:textId="77777777" w:rsidR="00A147BB" w:rsidRPr="0012658F" w:rsidRDefault="00A147BB" w:rsidP="0012658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   g_callbackInvoked++;</w:t>
                            </w:r>
                          </w:p>
                          <w:p w14:paraId="2BF88687" w14:textId="77777777" w:rsidR="00A147BB" w:rsidRPr="0012658F" w:rsidRDefault="00A147BB" w:rsidP="0012658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}</w:t>
                            </w:r>
                          </w:p>
                          <w:p w14:paraId="784DC115" w14:textId="77777777" w:rsidR="00A147BB" w:rsidRPr="0012658F" w:rsidRDefault="00A147BB" w:rsidP="0012658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</w:p>
                          <w:p w14:paraId="59F52CE0" w14:textId="77777777" w:rsidR="00A147BB" w:rsidRPr="0012658F" w:rsidRDefault="00A147BB" w:rsidP="0012658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int main(void)</w:t>
                            </w:r>
                          </w:p>
                          <w:p w14:paraId="2DC77D18" w14:textId="77777777" w:rsidR="00A147BB" w:rsidRPr="0012658F" w:rsidRDefault="00A147BB" w:rsidP="0012658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{</w:t>
                            </w:r>
                          </w:p>
                          <w:p w14:paraId="5916D4E3" w14:textId="33165308" w:rsidR="00A147BB" w:rsidRPr="0012658F" w:rsidRDefault="00A147BB" w:rsidP="0012658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   const char* connectionString = "</w:t>
                            </w:r>
                            <w:r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[device connection string]</w:t>
                            </w:r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";</w:t>
                            </w:r>
                          </w:p>
                          <w:p w14:paraId="5BF1FA21" w14:textId="77777777" w:rsidR="00A147BB" w:rsidRPr="0012658F" w:rsidRDefault="00A147BB" w:rsidP="0012658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   IOTHUB_CLIENT_HANDLE iotHubClientHandle;</w:t>
                            </w:r>
                          </w:p>
                          <w:p w14:paraId="6D15B2E1" w14:textId="77777777" w:rsidR="00A147BB" w:rsidRPr="0012658F" w:rsidRDefault="00A147BB" w:rsidP="0012658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</w:p>
                          <w:p w14:paraId="747C5B58" w14:textId="77777777" w:rsidR="00A147BB" w:rsidRPr="0012658F" w:rsidRDefault="00A147BB" w:rsidP="0012658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   EVENT_INSTANCE eventInstance[MAX_NUMBER_OF_MESSAGES];</w:t>
                            </w:r>
                          </w:p>
                          <w:p w14:paraId="61C937AD" w14:textId="77777777" w:rsidR="00A147BB" w:rsidRPr="0012658F" w:rsidRDefault="00A147BB" w:rsidP="0012658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</w:p>
                          <w:p w14:paraId="7F69D9A9" w14:textId="77777777" w:rsidR="00A147BB" w:rsidRPr="0012658F" w:rsidRDefault="00A147BB" w:rsidP="0012658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   size_t msgLength = 1024;</w:t>
                            </w:r>
                          </w:p>
                          <w:p w14:paraId="1AD0253A" w14:textId="77777777" w:rsidR="00A147BB" w:rsidRPr="0012658F" w:rsidRDefault="00A147BB" w:rsidP="0012658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   const char* msgText = malloc(msgLength);</w:t>
                            </w:r>
                          </w:p>
                          <w:p w14:paraId="3E30ED39" w14:textId="77777777" w:rsidR="00A147BB" w:rsidRPr="0012658F" w:rsidRDefault="00A147BB" w:rsidP="0012658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   g_callbackInvoked = 0;</w:t>
                            </w:r>
                          </w:p>
                          <w:p w14:paraId="760984A9" w14:textId="77777777" w:rsidR="00A147BB" w:rsidRPr="0012658F" w:rsidRDefault="00A147BB" w:rsidP="0012658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</w:p>
                          <w:p w14:paraId="6633493E" w14:textId="77777777" w:rsidR="00A147BB" w:rsidRPr="0012658F" w:rsidRDefault="00A147BB" w:rsidP="0012658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   (void)printf("Starting the IoTHub client sample to Send Event Asynchronously...\r\n");</w:t>
                            </w:r>
                          </w:p>
                          <w:p w14:paraId="588DC77C" w14:textId="77777777" w:rsidR="00A147BB" w:rsidRPr="0012658F" w:rsidRDefault="00A147BB" w:rsidP="0012658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</w:p>
                          <w:p w14:paraId="522AB278" w14:textId="77777777" w:rsidR="00A147BB" w:rsidRPr="0012658F" w:rsidRDefault="00A147BB" w:rsidP="0012658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</w:p>
                          <w:p w14:paraId="4B0D77F1" w14:textId="77777777" w:rsidR="00A147BB" w:rsidRPr="0012658F" w:rsidRDefault="00A147BB" w:rsidP="0012658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   if ((iotHubClientHandle = IoTHubClient_LL_CreateFromConnectionString(connectionString, AMQP_Protocol)) == NULL)</w:t>
                            </w:r>
                          </w:p>
                          <w:p w14:paraId="5EBF23ED" w14:textId="77777777" w:rsidR="00A147BB" w:rsidRPr="0012658F" w:rsidRDefault="00A147BB" w:rsidP="0012658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   {</w:t>
                            </w:r>
                          </w:p>
                          <w:p w14:paraId="65D230F5" w14:textId="77777777" w:rsidR="00A147BB" w:rsidRPr="0012658F" w:rsidRDefault="00A147BB" w:rsidP="0012658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       (void)printf("ERROR: iotHubClientHandle is NULL!\r\n");</w:t>
                            </w:r>
                          </w:p>
                          <w:p w14:paraId="4BAD1C7E" w14:textId="77777777" w:rsidR="00A147BB" w:rsidRPr="0012658F" w:rsidRDefault="00A147BB" w:rsidP="0012658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   }</w:t>
                            </w:r>
                          </w:p>
                          <w:p w14:paraId="4B2AE06B" w14:textId="77777777" w:rsidR="00A147BB" w:rsidRPr="0012658F" w:rsidRDefault="00A147BB" w:rsidP="0012658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   else</w:t>
                            </w:r>
                          </w:p>
                          <w:p w14:paraId="46F0501F" w14:textId="77777777" w:rsidR="00A147BB" w:rsidRPr="0012658F" w:rsidRDefault="00A147BB" w:rsidP="0012658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   {</w:t>
                            </w:r>
                          </w:p>
                          <w:p w14:paraId="0C3E9AA5" w14:textId="77777777" w:rsidR="00A147BB" w:rsidRPr="0012658F" w:rsidRDefault="00A147BB" w:rsidP="0012658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       IOTHUB_CLIENT_RESULT sendResult,getResult;</w:t>
                            </w:r>
                          </w:p>
                          <w:p w14:paraId="58BF5633" w14:textId="77777777" w:rsidR="00A147BB" w:rsidRPr="0012658F" w:rsidRDefault="00A147BB" w:rsidP="0012658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       IOTHUB_CLIENT_STATUS sendStatus;</w:t>
                            </w:r>
                          </w:p>
                          <w:p w14:paraId="3F5ACD73" w14:textId="77777777" w:rsidR="00A147BB" w:rsidRPr="0012658F" w:rsidRDefault="00A147BB" w:rsidP="0012658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       for (int i = 0; i &lt; MAX_NUMBER_OF_MESSAGES; i++)</w:t>
                            </w:r>
                          </w:p>
                          <w:p w14:paraId="19889656" w14:textId="77777777" w:rsidR="00A147BB" w:rsidRPr="0012658F" w:rsidRDefault="00A147BB" w:rsidP="0012658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       {</w:t>
                            </w:r>
                          </w:p>
                          <w:p w14:paraId="27FC27C0" w14:textId="77777777" w:rsidR="00A147BB" w:rsidRPr="0012658F" w:rsidRDefault="00A147BB" w:rsidP="0012658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           sprintf_s((char*)msgText, msgLength, "Message_%d_From_IoTHubClient", i);</w:t>
                            </w:r>
                          </w:p>
                          <w:p w14:paraId="0F8DC7AC" w14:textId="77777777" w:rsidR="00A147BB" w:rsidRPr="0012658F" w:rsidRDefault="00A147BB" w:rsidP="0012658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           if ((eventInstance[i].messageHandle = IoTHubMessage_CreateFromString(msgText)) == NULL)</w:t>
                            </w:r>
                          </w:p>
                          <w:p w14:paraId="4D31B992" w14:textId="77777777" w:rsidR="00A147BB" w:rsidRPr="0012658F" w:rsidRDefault="00A147BB" w:rsidP="0012658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           {</w:t>
                            </w:r>
                          </w:p>
                          <w:p w14:paraId="07A8F6B3" w14:textId="77777777" w:rsidR="00A147BB" w:rsidRPr="0012658F" w:rsidRDefault="00A147BB" w:rsidP="0012658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               (void)printf("ERROR: IoTHubMessageHandle is NULL!\r\n");</w:t>
                            </w:r>
                          </w:p>
                          <w:p w14:paraId="780CF0A3" w14:textId="77777777" w:rsidR="00A147BB" w:rsidRPr="0012658F" w:rsidRDefault="00A147BB" w:rsidP="0012658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           }</w:t>
                            </w:r>
                          </w:p>
                          <w:p w14:paraId="2378A596" w14:textId="77777777" w:rsidR="00A147BB" w:rsidRPr="0012658F" w:rsidRDefault="00A147BB" w:rsidP="0012658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           else</w:t>
                            </w:r>
                          </w:p>
                          <w:p w14:paraId="66753572" w14:textId="77777777" w:rsidR="00A147BB" w:rsidRPr="0012658F" w:rsidRDefault="00A147BB" w:rsidP="0012658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           {</w:t>
                            </w:r>
                          </w:p>
                          <w:p w14:paraId="39903AF8" w14:textId="77777777" w:rsidR="00A147BB" w:rsidRPr="0012658F" w:rsidRDefault="00A147BB" w:rsidP="0012658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               eventInstance[i].messageTrackingId = MESSAGE_BASE_TRACKING_ID + i;</w:t>
                            </w:r>
                          </w:p>
                          <w:p w14:paraId="6D330CCA" w14:textId="77777777" w:rsidR="00A147BB" w:rsidRPr="0012658F" w:rsidRDefault="00A147BB" w:rsidP="0012658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               if ((sendResult = IoTHubClient_LL_SendEventAsync(iotHubClientHandle, eventInstance[i].messageHandle, MessageConfirmationCallback, &amp;eventInstance[i])) != IOTHUB_CLIENT_OK)</w:t>
                            </w:r>
                          </w:p>
                          <w:p w14:paraId="5A7E9346" w14:textId="77777777" w:rsidR="00A147BB" w:rsidRPr="0012658F" w:rsidRDefault="00A147BB" w:rsidP="0012658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               {</w:t>
                            </w:r>
                          </w:p>
                          <w:p w14:paraId="44E4C1DE" w14:textId="77777777" w:rsidR="00A147BB" w:rsidRPr="0012658F" w:rsidRDefault="00A147BB" w:rsidP="0012658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                   (void)printf("ERROR: IoTHubClient_LL_SendEventAsync..........FAILED! Status is: %d\r\n",sendResult);</w:t>
                            </w:r>
                          </w:p>
                          <w:p w14:paraId="16EE2889" w14:textId="77777777" w:rsidR="00A147BB" w:rsidRPr="0012658F" w:rsidRDefault="00A147BB" w:rsidP="0012658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               }</w:t>
                            </w:r>
                          </w:p>
                          <w:p w14:paraId="4995BCCD" w14:textId="77777777" w:rsidR="00A147BB" w:rsidRPr="0012658F" w:rsidRDefault="00A147BB" w:rsidP="0012658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               else</w:t>
                            </w:r>
                          </w:p>
                          <w:p w14:paraId="1078E4AF" w14:textId="77777777" w:rsidR="00A147BB" w:rsidRPr="0012658F" w:rsidRDefault="00A147BB" w:rsidP="0012658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               {</w:t>
                            </w:r>
                          </w:p>
                          <w:p w14:paraId="08E9C9BF" w14:textId="77777777" w:rsidR="00A147BB" w:rsidRPr="0012658F" w:rsidRDefault="00A147BB" w:rsidP="0012658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                   (void)printf("IoTHubClient_LL_SendEventAsync accepted data for transmission to IoT Hub.\r\n");</w:t>
                            </w:r>
                          </w:p>
                          <w:p w14:paraId="0BED5265" w14:textId="77777777" w:rsidR="00A147BB" w:rsidRPr="0012658F" w:rsidRDefault="00A147BB" w:rsidP="0012658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               }</w:t>
                            </w:r>
                          </w:p>
                          <w:p w14:paraId="2A7EB466" w14:textId="77777777" w:rsidR="00A147BB" w:rsidRPr="0012658F" w:rsidRDefault="00A147BB" w:rsidP="0012658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               getResult = IoTHubClient_LL_GetSendStatus(iotHubClientHandle, &amp;sendStatus);</w:t>
                            </w:r>
                          </w:p>
                          <w:p w14:paraId="59DB8060" w14:textId="77777777" w:rsidR="00A147BB" w:rsidRPr="0012658F" w:rsidRDefault="00A147BB" w:rsidP="0012658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               if (getResult != IOTHUB_CLIENT_OK)</w:t>
                            </w:r>
                          </w:p>
                          <w:p w14:paraId="54D8BC1D" w14:textId="77777777" w:rsidR="00A147BB" w:rsidRPr="0012658F" w:rsidRDefault="00A147BB" w:rsidP="0012658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               {</w:t>
                            </w:r>
                          </w:p>
                          <w:p w14:paraId="19B58B31" w14:textId="77777777" w:rsidR="00A147BB" w:rsidRPr="0012658F" w:rsidRDefault="00A147BB" w:rsidP="0012658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                   (void)printf("IoTHubClient_LL_GetSendStatus failed! status is: %d", getResult);</w:t>
                            </w:r>
                          </w:p>
                          <w:p w14:paraId="64A9846E" w14:textId="77777777" w:rsidR="00A147BB" w:rsidRPr="0012658F" w:rsidRDefault="00A147BB" w:rsidP="0012658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               }</w:t>
                            </w:r>
                          </w:p>
                          <w:p w14:paraId="564A618D" w14:textId="77777777" w:rsidR="00A147BB" w:rsidRPr="0012658F" w:rsidRDefault="00A147BB" w:rsidP="0012658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               else</w:t>
                            </w:r>
                          </w:p>
                          <w:p w14:paraId="7E8D4625" w14:textId="77777777" w:rsidR="00A147BB" w:rsidRPr="0012658F" w:rsidRDefault="00A147BB" w:rsidP="0012658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               {</w:t>
                            </w:r>
                          </w:p>
                          <w:p w14:paraId="0CC8F72D" w14:textId="77777777" w:rsidR="00A147BB" w:rsidRPr="0012658F" w:rsidRDefault="00A147BB" w:rsidP="0012658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                   (void)printf("IoTHubClient_LL_GetSendStatus() returns %d\r\n", sendStatus);</w:t>
                            </w:r>
                          </w:p>
                          <w:p w14:paraId="14BF2509" w14:textId="77777777" w:rsidR="00A147BB" w:rsidRPr="0012658F" w:rsidRDefault="00A147BB" w:rsidP="0012658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               }</w:t>
                            </w:r>
                          </w:p>
                          <w:p w14:paraId="03FC79C7" w14:textId="77777777" w:rsidR="00A147BB" w:rsidRPr="0012658F" w:rsidRDefault="00A147BB" w:rsidP="0012658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           }</w:t>
                            </w:r>
                          </w:p>
                          <w:p w14:paraId="07D880EB" w14:textId="77777777" w:rsidR="00A147BB" w:rsidRPr="0012658F" w:rsidRDefault="00A147BB" w:rsidP="0012658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       }</w:t>
                            </w:r>
                          </w:p>
                          <w:p w14:paraId="17D65EA3" w14:textId="77777777" w:rsidR="00A147BB" w:rsidRPr="0012658F" w:rsidRDefault="00A147BB" w:rsidP="0012658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       while (g_callbackInvoked &lt; MAX_NUMBER_OF_MESSAGES)</w:t>
                            </w:r>
                          </w:p>
                          <w:p w14:paraId="15F94D96" w14:textId="77777777" w:rsidR="00A147BB" w:rsidRPr="0012658F" w:rsidRDefault="00A147BB" w:rsidP="0012658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       {</w:t>
                            </w:r>
                          </w:p>
                          <w:p w14:paraId="18223A14" w14:textId="77777777" w:rsidR="00A147BB" w:rsidRPr="0012658F" w:rsidRDefault="00A147BB" w:rsidP="0012658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           IoTHubClient_LL_DoWork(iotHubClientHandle);</w:t>
                            </w:r>
                          </w:p>
                          <w:p w14:paraId="741AC8C9" w14:textId="77777777" w:rsidR="00A147BB" w:rsidRPr="0012658F" w:rsidRDefault="00A147BB" w:rsidP="0012658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           getResult = IoTHubClient_LL_GetSendStatus(iotHubClientHandle, &amp;sendStatus);</w:t>
                            </w:r>
                          </w:p>
                          <w:p w14:paraId="4295B7B6" w14:textId="77777777" w:rsidR="00A147BB" w:rsidRPr="0012658F" w:rsidRDefault="00A147BB" w:rsidP="0012658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           if (getResult != IOTHUB_CLIENT_OK)</w:t>
                            </w:r>
                          </w:p>
                          <w:p w14:paraId="04B5A227" w14:textId="77777777" w:rsidR="00A147BB" w:rsidRPr="0012658F" w:rsidRDefault="00A147BB" w:rsidP="0012658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           {</w:t>
                            </w:r>
                          </w:p>
                          <w:p w14:paraId="471A6E43" w14:textId="77777777" w:rsidR="00A147BB" w:rsidRPr="0012658F" w:rsidRDefault="00A147BB" w:rsidP="0012658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               (void)printf("IoTHubClient_LL_GetSendStatus failed! status is: %d", getResult);</w:t>
                            </w:r>
                          </w:p>
                          <w:p w14:paraId="5C04CDBD" w14:textId="77777777" w:rsidR="00A147BB" w:rsidRPr="0012658F" w:rsidRDefault="00A147BB" w:rsidP="0012658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           }</w:t>
                            </w:r>
                          </w:p>
                          <w:p w14:paraId="3F55BDDA" w14:textId="77777777" w:rsidR="00A147BB" w:rsidRPr="0012658F" w:rsidRDefault="00A147BB" w:rsidP="0012658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           else</w:t>
                            </w:r>
                          </w:p>
                          <w:p w14:paraId="57612724" w14:textId="77777777" w:rsidR="00A147BB" w:rsidRPr="0012658F" w:rsidRDefault="00A147BB" w:rsidP="0012658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           {</w:t>
                            </w:r>
                          </w:p>
                          <w:p w14:paraId="45276CD7" w14:textId="77777777" w:rsidR="00A147BB" w:rsidRPr="0012658F" w:rsidRDefault="00A147BB" w:rsidP="0012658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               (void)printf("IoTHubClient_LL_GetSendStatus() returns %d\r\n", sendStatus);</w:t>
                            </w:r>
                          </w:p>
                          <w:p w14:paraId="14874901" w14:textId="77777777" w:rsidR="00A147BB" w:rsidRPr="0012658F" w:rsidRDefault="00A147BB" w:rsidP="0012658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           }</w:t>
                            </w:r>
                          </w:p>
                          <w:p w14:paraId="25085720" w14:textId="77777777" w:rsidR="00A147BB" w:rsidRPr="0012658F" w:rsidRDefault="00A147BB" w:rsidP="0012658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           ThreadAPI_Sleep(SLEEP_IN_MILLISECONDS);</w:t>
                            </w:r>
                          </w:p>
                          <w:p w14:paraId="4C031D19" w14:textId="77777777" w:rsidR="00A147BB" w:rsidRPr="0012658F" w:rsidRDefault="00A147BB" w:rsidP="0012658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       }</w:t>
                            </w:r>
                          </w:p>
                          <w:p w14:paraId="2E8023F2" w14:textId="77777777" w:rsidR="00A147BB" w:rsidRPr="0012658F" w:rsidRDefault="00A147BB" w:rsidP="0012658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   }</w:t>
                            </w:r>
                          </w:p>
                          <w:p w14:paraId="04EFC8EB" w14:textId="77777777" w:rsidR="00A147BB" w:rsidRPr="0012658F" w:rsidRDefault="00A147BB" w:rsidP="0012658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</w:p>
                          <w:p w14:paraId="7DFB9637" w14:textId="77777777" w:rsidR="00A147BB" w:rsidRPr="0012658F" w:rsidRDefault="00A147BB" w:rsidP="0012658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   IoTHubClient_LL_Destroy(iotHubClientHandle);</w:t>
                            </w:r>
                          </w:p>
                          <w:p w14:paraId="37BEBAAF" w14:textId="77777777" w:rsidR="00A147BB" w:rsidRPr="0012658F" w:rsidRDefault="00A147BB" w:rsidP="0012658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 xml:space="preserve">    return 0;</w:t>
                            </w:r>
                          </w:p>
                          <w:p w14:paraId="2B0CAB69" w14:textId="77777777" w:rsidR="00A147BB" w:rsidRPr="0012658F" w:rsidRDefault="00A147BB" w:rsidP="0012658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</w:pPr>
                            <w:r w:rsidRPr="0012658F">
                              <w:rPr>
                                <w:rFonts w:ascii="Consolas" w:eastAsia="Times New Roman" w:hAnsi="Consolas" w:cs="Consolas"/>
                                <w:color w:val="0000FF"/>
                                <w:sz w:val="10"/>
                                <w:szCs w:val="20"/>
                              </w:rPr>
                              <w:t>}</w:t>
                            </w:r>
                          </w:p>
                          <w:p w14:paraId="0C467035" w14:textId="4967F523" w:rsidR="00A147BB" w:rsidRPr="009727BE" w:rsidRDefault="00A147BB" w:rsidP="00BB39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10"/>
                                <w:szCs w:val="20"/>
                              </w:rPr>
                            </w:pPr>
                          </w:p>
                          <w:p w14:paraId="054B569B" w14:textId="77777777" w:rsidR="00A147BB" w:rsidRPr="00DE4E6A" w:rsidRDefault="00A147BB" w:rsidP="00BB39E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nsolas" w:eastAsia="Times New Roman" w:hAnsi="Consolas" w:cs="Consolas"/>
                                <w:color w:val="000000"/>
                                <w:sz w:val="2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6CD053" id="Text Box 3" o:spid="_x0000_s1028" type="#_x0000_t202" style="position:absolute;margin-left:0;margin-top:23.75pt;width:555pt;height:622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">
                <v:textbox>
                  <w:txbxContent>
                    <w:p w14:paraId="395F3B0C" w14:textId="77777777" w:rsidR="00A147BB" w:rsidRPr="0012658F" w:rsidRDefault="00A147BB" w:rsidP="0012658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#include &lt;stdio.h&gt;</w:t>
                      </w:r>
                    </w:p>
                    <w:p w14:paraId="15691B1F" w14:textId="77777777" w:rsidR="00A147BB" w:rsidRPr="0012658F" w:rsidRDefault="00A147BB" w:rsidP="0012658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#include &lt;stdlib.h&gt;</w:t>
                      </w:r>
                    </w:p>
                    <w:p w14:paraId="7C422CFB" w14:textId="77777777" w:rsidR="00A147BB" w:rsidRPr="0012658F" w:rsidRDefault="00A147BB" w:rsidP="0012658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</w:p>
                    <w:p w14:paraId="11C48648" w14:textId="77777777" w:rsidR="00A147BB" w:rsidRPr="0012658F" w:rsidRDefault="00A147BB" w:rsidP="0012658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#include "iothub_client.h"</w:t>
                      </w:r>
                    </w:p>
                    <w:p w14:paraId="3B603D9E" w14:textId="77777777" w:rsidR="00A147BB" w:rsidRPr="0012658F" w:rsidRDefault="00A147BB" w:rsidP="0012658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#include "iothub_message.h"</w:t>
                      </w:r>
                    </w:p>
                    <w:p w14:paraId="7628987B" w14:textId="77777777" w:rsidR="00A147BB" w:rsidRPr="0012658F" w:rsidRDefault="00A147BB" w:rsidP="0012658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#include "threadapi.h"</w:t>
                      </w:r>
                    </w:p>
                    <w:p w14:paraId="0E6EAED5" w14:textId="77777777" w:rsidR="00A147BB" w:rsidRPr="0012658F" w:rsidRDefault="00A147BB" w:rsidP="0012658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#include "crt_abstractions.h"</w:t>
                      </w:r>
                    </w:p>
                    <w:p w14:paraId="4735D681" w14:textId="77777777" w:rsidR="00A147BB" w:rsidRPr="0012658F" w:rsidRDefault="00A147BB" w:rsidP="0012658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#include "iothubtransportamqp.h"</w:t>
                      </w:r>
                    </w:p>
                    <w:p w14:paraId="7772E462" w14:textId="77777777" w:rsidR="00A147BB" w:rsidRPr="0012658F" w:rsidRDefault="00A147BB" w:rsidP="0012658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</w:p>
                    <w:p w14:paraId="0DB0756C" w14:textId="77777777" w:rsidR="00A147BB" w:rsidRPr="0012658F" w:rsidRDefault="00A147BB" w:rsidP="0012658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</w:p>
                    <w:p w14:paraId="4595606A" w14:textId="77777777" w:rsidR="00A147BB" w:rsidRPr="0012658F" w:rsidRDefault="00A147BB" w:rsidP="0012658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#define MAX_NUMBER_OF_MESSAGES 5</w:t>
                      </w:r>
                    </w:p>
                    <w:p w14:paraId="0EA0947C" w14:textId="77777777" w:rsidR="00A147BB" w:rsidRPr="0012658F" w:rsidRDefault="00A147BB" w:rsidP="0012658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</w:p>
                    <w:p w14:paraId="416D0195" w14:textId="77777777" w:rsidR="00A147BB" w:rsidRPr="0012658F" w:rsidRDefault="00A147BB" w:rsidP="0012658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static const unsigned int SLEEP_IN_MILLISECONDS = 500;</w:t>
                      </w:r>
                    </w:p>
                    <w:p w14:paraId="0DE2953D" w14:textId="77777777" w:rsidR="00A147BB" w:rsidRPr="0012658F" w:rsidRDefault="00A147BB" w:rsidP="0012658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static const int MESSAGE_BASE_TRACKING_ID = 42;</w:t>
                      </w:r>
                    </w:p>
                    <w:p w14:paraId="4883EC0C" w14:textId="77777777" w:rsidR="00A147BB" w:rsidRPr="0012658F" w:rsidRDefault="00A147BB" w:rsidP="0012658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static int g_callbackInvoked;</w:t>
                      </w:r>
                    </w:p>
                    <w:p w14:paraId="08036C9E" w14:textId="77777777" w:rsidR="00A147BB" w:rsidRPr="0012658F" w:rsidRDefault="00A147BB" w:rsidP="0012658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</w:p>
                    <w:p w14:paraId="066A9E3A" w14:textId="77777777" w:rsidR="00A147BB" w:rsidRPr="0012658F" w:rsidRDefault="00A147BB" w:rsidP="0012658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</w:p>
                    <w:p w14:paraId="4344CCB8" w14:textId="77777777" w:rsidR="00A147BB" w:rsidRPr="0012658F" w:rsidRDefault="00A147BB" w:rsidP="0012658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typedef struct EVENT_INSTANCE_TAG</w:t>
                      </w:r>
                    </w:p>
                    <w:p w14:paraId="416E8AC8" w14:textId="77777777" w:rsidR="00A147BB" w:rsidRPr="0012658F" w:rsidRDefault="00A147BB" w:rsidP="0012658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{</w:t>
                      </w:r>
                    </w:p>
                    <w:p w14:paraId="48CEEFA0" w14:textId="77777777" w:rsidR="00A147BB" w:rsidRPr="0012658F" w:rsidRDefault="00A147BB" w:rsidP="0012658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   IOTHUB_MESSAGE_HANDLE messageHandle;</w:t>
                      </w:r>
                    </w:p>
                    <w:p w14:paraId="45CBA637" w14:textId="77777777" w:rsidR="00A147BB" w:rsidRPr="0012658F" w:rsidRDefault="00A147BB" w:rsidP="0012658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   int messageTrackingId;  // For tracking the messages within the user callback.</w:t>
                      </w:r>
                    </w:p>
                    <w:p w14:paraId="30B464B2" w14:textId="77777777" w:rsidR="00A147BB" w:rsidRPr="0012658F" w:rsidRDefault="00A147BB" w:rsidP="0012658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} EVENT_INSTANCE;</w:t>
                      </w:r>
                    </w:p>
                    <w:p w14:paraId="1387DCE7" w14:textId="77777777" w:rsidR="00A147BB" w:rsidRPr="0012658F" w:rsidRDefault="00A147BB" w:rsidP="0012658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</w:p>
                    <w:p w14:paraId="5E325465" w14:textId="77777777" w:rsidR="00A147BB" w:rsidRPr="0012658F" w:rsidRDefault="00A147BB" w:rsidP="0012658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static void MessageConfirmationCallback(IOTHUB_CLIENT_CONFIRMATION_RESULT result, void* userContextCallback)</w:t>
                      </w:r>
                    </w:p>
                    <w:p w14:paraId="4BDC95A9" w14:textId="77777777" w:rsidR="00A147BB" w:rsidRPr="0012658F" w:rsidRDefault="00A147BB" w:rsidP="0012658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{</w:t>
                      </w:r>
                    </w:p>
                    <w:p w14:paraId="68664E9B" w14:textId="77777777" w:rsidR="00A147BB" w:rsidRPr="0012658F" w:rsidRDefault="00A147BB" w:rsidP="0012658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   EVENT_INSTANCE* eventInstance = (EVENT_INSTANCE*)userContextCallback;</w:t>
                      </w:r>
                    </w:p>
                    <w:p w14:paraId="37E284D3" w14:textId="77777777" w:rsidR="00A147BB" w:rsidRPr="0012658F" w:rsidRDefault="00A147BB" w:rsidP="0012658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   (void)printf("Confirmation[%d] received for message tracking id = %d with result = %d\r\n", g_callbackInvoked, eventInstance-&gt;messageTrackingId, result);</w:t>
                      </w:r>
                    </w:p>
                    <w:p w14:paraId="080E5771" w14:textId="77777777" w:rsidR="00A147BB" w:rsidRPr="0012658F" w:rsidRDefault="00A147BB" w:rsidP="0012658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   /* Some device specific action code goes here... */</w:t>
                      </w:r>
                    </w:p>
                    <w:p w14:paraId="293D33CA" w14:textId="77777777" w:rsidR="00A147BB" w:rsidRPr="0012658F" w:rsidRDefault="00A147BB" w:rsidP="0012658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   g_callbackInvoked++;</w:t>
                      </w:r>
                    </w:p>
                    <w:p w14:paraId="2BF88687" w14:textId="77777777" w:rsidR="00A147BB" w:rsidRPr="0012658F" w:rsidRDefault="00A147BB" w:rsidP="0012658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}</w:t>
                      </w:r>
                    </w:p>
                    <w:p w14:paraId="784DC115" w14:textId="77777777" w:rsidR="00A147BB" w:rsidRPr="0012658F" w:rsidRDefault="00A147BB" w:rsidP="0012658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</w:p>
                    <w:p w14:paraId="59F52CE0" w14:textId="77777777" w:rsidR="00A147BB" w:rsidRPr="0012658F" w:rsidRDefault="00A147BB" w:rsidP="0012658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int main(void)</w:t>
                      </w:r>
                    </w:p>
                    <w:p w14:paraId="2DC77D18" w14:textId="77777777" w:rsidR="00A147BB" w:rsidRPr="0012658F" w:rsidRDefault="00A147BB" w:rsidP="0012658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{</w:t>
                      </w:r>
                    </w:p>
                    <w:p w14:paraId="5916D4E3" w14:textId="33165308" w:rsidR="00A147BB" w:rsidRPr="0012658F" w:rsidRDefault="00A147BB" w:rsidP="0012658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   const char* connectionString = "</w:t>
                      </w:r>
                      <w:r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[device connection string]</w:t>
                      </w:r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";</w:t>
                      </w:r>
                    </w:p>
                    <w:p w14:paraId="5BF1FA21" w14:textId="77777777" w:rsidR="00A147BB" w:rsidRPr="0012658F" w:rsidRDefault="00A147BB" w:rsidP="0012658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   IOTHUB_CLIENT_HANDLE iotHubClientHandle;</w:t>
                      </w:r>
                    </w:p>
                    <w:p w14:paraId="6D15B2E1" w14:textId="77777777" w:rsidR="00A147BB" w:rsidRPr="0012658F" w:rsidRDefault="00A147BB" w:rsidP="0012658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</w:p>
                    <w:p w14:paraId="747C5B58" w14:textId="77777777" w:rsidR="00A147BB" w:rsidRPr="0012658F" w:rsidRDefault="00A147BB" w:rsidP="0012658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   EVENT_INSTANCE eventInstance[MAX_NUMBER_OF_MESSAGES];</w:t>
                      </w:r>
                    </w:p>
                    <w:p w14:paraId="61C937AD" w14:textId="77777777" w:rsidR="00A147BB" w:rsidRPr="0012658F" w:rsidRDefault="00A147BB" w:rsidP="0012658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</w:p>
                    <w:p w14:paraId="7F69D9A9" w14:textId="77777777" w:rsidR="00A147BB" w:rsidRPr="0012658F" w:rsidRDefault="00A147BB" w:rsidP="0012658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   size_t msgLength = 1024;</w:t>
                      </w:r>
                    </w:p>
                    <w:p w14:paraId="1AD0253A" w14:textId="77777777" w:rsidR="00A147BB" w:rsidRPr="0012658F" w:rsidRDefault="00A147BB" w:rsidP="0012658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   const char* msgText = malloc(msgLength);</w:t>
                      </w:r>
                    </w:p>
                    <w:p w14:paraId="3E30ED39" w14:textId="77777777" w:rsidR="00A147BB" w:rsidRPr="0012658F" w:rsidRDefault="00A147BB" w:rsidP="0012658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   g_callbackInvoked = 0;</w:t>
                      </w:r>
                    </w:p>
                    <w:p w14:paraId="760984A9" w14:textId="77777777" w:rsidR="00A147BB" w:rsidRPr="0012658F" w:rsidRDefault="00A147BB" w:rsidP="0012658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</w:p>
                    <w:p w14:paraId="6633493E" w14:textId="77777777" w:rsidR="00A147BB" w:rsidRPr="0012658F" w:rsidRDefault="00A147BB" w:rsidP="0012658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   (void)printf("Starting the IoTHub client sample to Send Event Asynchronously...\r\n");</w:t>
                      </w:r>
                    </w:p>
                    <w:p w14:paraId="588DC77C" w14:textId="77777777" w:rsidR="00A147BB" w:rsidRPr="0012658F" w:rsidRDefault="00A147BB" w:rsidP="0012658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</w:p>
                    <w:p w14:paraId="522AB278" w14:textId="77777777" w:rsidR="00A147BB" w:rsidRPr="0012658F" w:rsidRDefault="00A147BB" w:rsidP="0012658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</w:p>
                    <w:p w14:paraId="4B0D77F1" w14:textId="77777777" w:rsidR="00A147BB" w:rsidRPr="0012658F" w:rsidRDefault="00A147BB" w:rsidP="0012658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   if ((iotHubClientHandle = IoTHubClient_LL_CreateFromConnectionString(connectionString, AMQP_Protocol)) == NULL)</w:t>
                      </w:r>
                    </w:p>
                    <w:p w14:paraId="5EBF23ED" w14:textId="77777777" w:rsidR="00A147BB" w:rsidRPr="0012658F" w:rsidRDefault="00A147BB" w:rsidP="0012658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   {</w:t>
                      </w:r>
                    </w:p>
                    <w:p w14:paraId="65D230F5" w14:textId="77777777" w:rsidR="00A147BB" w:rsidRPr="0012658F" w:rsidRDefault="00A147BB" w:rsidP="0012658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       (void)printf("ERROR: iotHubClientHandle is NULL!\r\n");</w:t>
                      </w:r>
                    </w:p>
                    <w:p w14:paraId="4BAD1C7E" w14:textId="77777777" w:rsidR="00A147BB" w:rsidRPr="0012658F" w:rsidRDefault="00A147BB" w:rsidP="0012658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   }</w:t>
                      </w:r>
                    </w:p>
                    <w:p w14:paraId="4B2AE06B" w14:textId="77777777" w:rsidR="00A147BB" w:rsidRPr="0012658F" w:rsidRDefault="00A147BB" w:rsidP="0012658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   else</w:t>
                      </w:r>
                    </w:p>
                    <w:p w14:paraId="46F0501F" w14:textId="77777777" w:rsidR="00A147BB" w:rsidRPr="0012658F" w:rsidRDefault="00A147BB" w:rsidP="0012658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   {</w:t>
                      </w:r>
                    </w:p>
                    <w:p w14:paraId="0C3E9AA5" w14:textId="77777777" w:rsidR="00A147BB" w:rsidRPr="0012658F" w:rsidRDefault="00A147BB" w:rsidP="0012658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       IOTHUB_CLIENT_RESULT sendResult,getResult;</w:t>
                      </w:r>
                    </w:p>
                    <w:p w14:paraId="58BF5633" w14:textId="77777777" w:rsidR="00A147BB" w:rsidRPr="0012658F" w:rsidRDefault="00A147BB" w:rsidP="0012658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       IOTHUB_CLIENT_STATUS sendStatus;</w:t>
                      </w:r>
                    </w:p>
                    <w:p w14:paraId="3F5ACD73" w14:textId="77777777" w:rsidR="00A147BB" w:rsidRPr="0012658F" w:rsidRDefault="00A147BB" w:rsidP="0012658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       for (int i = 0; i &lt; MAX_NUMBER_OF_MESSAGES; i++)</w:t>
                      </w:r>
                    </w:p>
                    <w:p w14:paraId="19889656" w14:textId="77777777" w:rsidR="00A147BB" w:rsidRPr="0012658F" w:rsidRDefault="00A147BB" w:rsidP="0012658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       {</w:t>
                      </w:r>
                    </w:p>
                    <w:p w14:paraId="27FC27C0" w14:textId="77777777" w:rsidR="00A147BB" w:rsidRPr="0012658F" w:rsidRDefault="00A147BB" w:rsidP="0012658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           sprintf_s((char*)msgText, msgLength, "Message_%d_From_IoTHubClient", i);</w:t>
                      </w:r>
                    </w:p>
                    <w:p w14:paraId="0F8DC7AC" w14:textId="77777777" w:rsidR="00A147BB" w:rsidRPr="0012658F" w:rsidRDefault="00A147BB" w:rsidP="0012658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           if ((eventInstance[i].messageHandle = IoTHubMessage_CreateFromString(msgText)) == NULL)</w:t>
                      </w:r>
                    </w:p>
                    <w:p w14:paraId="4D31B992" w14:textId="77777777" w:rsidR="00A147BB" w:rsidRPr="0012658F" w:rsidRDefault="00A147BB" w:rsidP="0012658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           {</w:t>
                      </w:r>
                    </w:p>
                    <w:p w14:paraId="07A8F6B3" w14:textId="77777777" w:rsidR="00A147BB" w:rsidRPr="0012658F" w:rsidRDefault="00A147BB" w:rsidP="0012658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               (void)printf("ERROR: IoTHubMessageHandle is NULL!\r\n");</w:t>
                      </w:r>
                    </w:p>
                    <w:p w14:paraId="780CF0A3" w14:textId="77777777" w:rsidR="00A147BB" w:rsidRPr="0012658F" w:rsidRDefault="00A147BB" w:rsidP="0012658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           }</w:t>
                      </w:r>
                    </w:p>
                    <w:p w14:paraId="2378A596" w14:textId="77777777" w:rsidR="00A147BB" w:rsidRPr="0012658F" w:rsidRDefault="00A147BB" w:rsidP="0012658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           else</w:t>
                      </w:r>
                    </w:p>
                    <w:p w14:paraId="66753572" w14:textId="77777777" w:rsidR="00A147BB" w:rsidRPr="0012658F" w:rsidRDefault="00A147BB" w:rsidP="0012658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           {</w:t>
                      </w:r>
                    </w:p>
                    <w:p w14:paraId="39903AF8" w14:textId="77777777" w:rsidR="00A147BB" w:rsidRPr="0012658F" w:rsidRDefault="00A147BB" w:rsidP="0012658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               eventInstance[i].messageTrackingId = MESSAGE_BASE_TRACKING_ID + i;</w:t>
                      </w:r>
                    </w:p>
                    <w:p w14:paraId="6D330CCA" w14:textId="77777777" w:rsidR="00A147BB" w:rsidRPr="0012658F" w:rsidRDefault="00A147BB" w:rsidP="0012658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               if ((sendResult = IoTHubClient_LL_SendEventAsync(iotHubClientHandle, eventInstance[i].messageHandle, MessageConfirmationCallback, &amp;eventInstance[i])) != IOTHUB_CLIENT_OK)</w:t>
                      </w:r>
                    </w:p>
                    <w:p w14:paraId="5A7E9346" w14:textId="77777777" w:rsidR="00A147BB" w:rsidRPr="0012658F" w:rsidRDefault="00A147BB" w:rsidP="0012658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               {</w:t>
                      </w:r>
                    </w:p>
                    <w:p w14:paraId="44E4C1DE" w14:textId="77777777" w:rsidR="00A147BB" w:rsidRPr="0012658F" w:rsidRDefault="00A147BB" w:rsidP="0012658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                   (void)printf("ERROR: IoTHubClient_LL_SendEventAsync..........FAILED! Status is: %d\r\n",sendResult);</w:t>
                      </w:r>
                    </w:p>
                    <w:p w14:paraId="16EE2889" w14:textId="77777777" w:rsidR="00A147BB" w:rsidRPr="0012658F" w:rsidRDefault="00A147BB" w:rsidP="0012658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               }</w:t>
                      </w:r>
                    </w:p>
                    <w:p w14:paraId="4995BCCD" w14:textId="77777777" w:rsidR="00A147BB" w:rsidRPr="0012658F" w:rsidRDefault="00A147BB" w:rsidP="0012658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               else</w:t>
                      </w:r>
                    </w:p>
                    <w:p w14:paraId="1078E4AF" w14:textId="77777777" w:rsidR="00A147BB" w:rsidRPr="0012658F" w:rsidRDefault="00A147BB" w:rsidP="0012658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               {</w:t>
                      </w:r>
                    </w:p>
                    <w:p w14:paraId="08E9C9BF" w14:textId="77777777" w:rsidR="00A147BB" w:rsidRPr="0012658F" w:rsidRDefault="00A147BB" w:rsidP="0012658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                   (void)printf("IoTHubClient_LL_SendEventAsync accepted data for transmission to IoT Hub.\r\n");</w:t>
                      </w:r>
                    </w:p>
                    <w:p w14:paraId="0BED5265" w14:textId="77777777" w:rsidR="00A147BB" w:rsidRPr="0012658F" w:rsidRDefault="00A147BB" w:rsidP="0012658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               }</w:t>
                      </w:r>
                    </w:p>
                    <w:p w14:paraId="2A7EB466" w14:textId="77777777" w:rsidR="00A147BB" w:rsidRPr="0012658F" w:rsidRDefault="00A147BB" w:rsidP="0012658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               getResult = IoTHubClient_LL_GetSendStatus(iotHubClientHandle, &amp;sendStatus);</w:t>
                      </w:r>
                    </w:p>
                    <w:p w14:paraId="59DB8060" w14:textId="77777777" w:rsidR="00A147BB" w:rsidRPr="0012658F" w:rsidRDefault="00A147BB" w:rsidP="0012658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               if (getResult != IOTHUB_CLIENT_OK)</w:t>
                      </w:r>
                    </w:p>
                    <w:p w14:paraId="54D8BC1D" w14:textId="77777777" w:rsidR="00A147BB" w:rsidRPr="0012658F" w:rsidRDefault="00A147BB" w:rsidP="0012658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               {</w:t>
                      </w:r>
                    </w:p>
                    <w:p w14:paraId="19B58B31" w14:textId="77777777" w:rsidR="00A147BB" w:rsidRPr="0012658F" w:rsidRDefault="00A147BB" w:rsidP="0012658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                   (void)printf("IoTHubClient_LL_GetSendStatus failed! status is: %d", getResult);</w:t>
                      </w:r>
                    </w:p>
                    <w:p w14:paraId="64A9846E" w14:textId="77777777" w:rsidR="00A147BB" w:rsidRPr="0012658F" w:rsidRDefault="00A147BB" w:rsidP="0012658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               }</w:t>
                      </w:r>
                    </w:p>
                    <w:p w14:paraId="564A618D" w14:textId="77777777" w:rsidR="00A147BB" w:rsidRPr="0012658F" w:rsidRDefault="00A147BB" w:rsidP="0012658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               else</w:t>
                      </w:r>
                    </w:p>
                    <w:p w14:paraId="7E8D4625" w14:textId="77777777" w:rsidR="00A147BB" w:rsidRPr="0012658F" w:rsidRDefault="00A147BB" w:rsidP="0012658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               {</w:t>
                      </w:r>
                    </w:p>
                    <w:p w14:paraId="0CC8F72D" w14:textId="77777777" w:rsidR="00A147BB" w:rsidRPr="0012658F" w:rsidRDefault="00A147BB" w:rsidP="0012658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                   (void)printf("IoTHubClient_LL_GetSendStatus() returns %d\r\n", sendStatus);</w:t>
                      </w:r>
                    </w:p>
                    <w:p w14:paraId="14BF2509" w14:textId="77777777" w:rsidR="00A147BB" w:rsidRPr="0012658F" w:rsidRDefault="00A147BB" w:rsidP="0012658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               }</w:t>
                      </w:r>
                    </w:p>
                    <w:p w14:paraId="03FC79C7" w14:textId="77777777" w:rsidR="00A147BB" w:rsidRPr="0012658F" w:rsidRDefault="00A147BB" w:rsidP="0012658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           }</w:t>
                      </w:r>
                    </w:p>
                    <w:p w14:paraId="07D880EB" w14:textId="77777777" w:rsidR="00A147BB" w:rsidRPr="0012658F" w:rsidRDefault="00A147BB" w:rsidP="0012658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       }</w:t>
                      </w:r>
                    </w:p>
                    <w:p w14:paraId="17D65EA3" w14:textId="77777777" w:rsidR="00A147BB" w:rsidRPr="0012658F" w:rsidRDefault="00A147BB" w:rsidP="0012658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       while (g_callbackInvoked &lt; MAX_NUMBER_OF_MESSAGES)</w:t>
                      </w:r>
                    </w:p>
                    <w:p w14:paraId="15F94D96" w14:textId="77777777" w:rsidR="00A147BB" w:rsidRPr="0012658F" w:rsidRDefault="00A147BB" w:rsidP="0012658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       {</w:t>
                      </w:r>
                    </w:p>
                    <w:p w14:paraId="18223A14" w14:textId="77777777" w:rsidR="00A147BB" w:rsidRPr="0012658F" w:rsidRDefault="00A147BB" w:rsidP="0012658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           IoTHubClient_LL_DoWork(iotHubClientHandle);</w:t>
                      </w:r>
                    </w:p>
                    <w:p w14:paraId="741AC8C9" w14:textId="77777777" w:rsidR="00A147BB" w:rsidRPr="0012658F" w:rsidRDefault="00A147BB" w:rsidP="0012658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           getResult = IoTHubClient_LL_GetSendStatus(iotHubClientHandle, &amp;sendStatus);</w:t>
                      </w:r>
                    </w:p>
                    <w:p w14:paraId="4295B7B6" w14:textId="77777777" w:rsidR="00A147BB" w:rsidRPr="0012658F" w:rsidRDefault="00A147BB" w:rsidP="0012658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           if (getResult != IOTHUB_CLIENT_OK)</w:t>
                      </w:r>
                    </w:p>
                    <w:p w14:paraId="04B5A227" w14:textId="77777777" w:rsidR="00A147BB" w:rsidRPr="0012658F" w:rsidRDefault="00A147BB" w:rsidP="0012658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           {</w:t>
                      </w:r>
                    </w:p>
                    <w:p w14:paraId="471A6E43" w14:textId="77777777" w:rsidR="00A147BB" w:rsidRPr="0012658F" w:rsidRDefault="00A147BB" w:rsidP="0012658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               (void)printf("IoTHubClient_LL_GetSendStatus failed! status is: %d", getResult);</w:t>
                      </w:r>
                    </w:p>
                    <w:p w14:paraId="5C04CDBD" w14:textId="77777777" w:rsidR="00A147BB" w:rsidRPr="0012658F" w:rsidRDefault="00A147BB" w:rsidP="0012658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           }</w:t>
                      </w:r>
                    </w:p>
                    <w:p w14:paraId="3F55BDDA" w14:textId="77777777" w:rsidR="00A147BB" w:rsidRPr="0012658F" w:rsidRDefault="00A147BB" w:rsidP="0012658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           else</w:t>
                      </w:r>
                    </w:p>
                    <w:p w14:paraId="57612724" w14:textId="77777777" w:rsidR="00A147BB" w:rsidRPr="0012658F" w:rsidRDefault="00A147BB" w:rsidP="0012658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           {</w:t>
                      </w:r>
                    </w:p>
                    <w:p w14:paraId="45276CD7" w14:textId="77777777" w:rsidR="00A147BB" w:rsidRPr="0012658F" w:rsidRDefault="00A147BB" w:rsidP="0012658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               (void)printf("IoTHubClient_LL_GetSendStatus() returns %d\r\n", sendStatus);</w:t>
                      </w:r>
                    </w:p>
                    <w:p w14:paraId="14874901" w14:textId="77777777" w:rsidR="00A147BB" w:rsidRPr="0012658F" w:rsidRDefault="00A147BB" w:rsidP="0012658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           }</w:t>
                      </w:r>
                    </w:p>
                    <w:p w14:paraId="25085720" w14:textId="77777777" w:rsidR="00A147BB" w:rsidRPr="0012658F" w:rsidRDefault="00A147BB" w:rsidP="0012658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           ThreadAPI_Sleep(SLEEP_IN_MILLISECONDS);</w:t>
                      </w:r>
                    </w:p>
                    <w:p w14:paraId="4C031D19" w14:textId="77777777" w:rsidR="00A147BB" w:rsidRPr="0012658F" w:rsidRDefault="00A147BB" w:rsidP="0012658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       }</w:t>
                      </w:r>
                    </w:p>
                    <w:p w14:paraId="2E8023F2" w14:textId="77777777" w:rsidR="00A147BB" w:rsidRPr="0012658F" w:rsidRDefault="00A147BB" w:rsidP="0012658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   }</w:t>
                      </w:r>
                    </w:p>
                    <w:p w14:paraId="04EFC8EB" w14:textId="77777777" w:rsidR="00A147BB" w:rsidRPr="0012658F" w:rsidRDefault="00A147BB" w:rsidP="0012658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</w:p>
                    <w:p w14:paraId="7DFB9637" w14:textId="77777777" w:rsidR="00A147BB" w:rsidRPr="0012658F" w:rsidRDefault="00A147BB" w:rsidP="0012658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   IoTHubClient_LL_Destroy(iotHubClientHandle);</w:t>
                      </w:r>
                    </w:p>
                    <w:p w14:paraId="37BEBAAF" w14:textId="77777777" w:rsidR="00A147BB" w:rsidRPr="0012658F" w:rsidRDefault="00A147BB" w:rsidP="0012658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 xml:space="preserve">    return 0;</w:t>
                      </w:r>
                    </w:p>
                    <w:p w14:paraId="2B0CAB69" w14:textId="77777777" w:rsidR="00A147BB" w:rsidRPr="0012658F" w:rsidRDefault="00A147BB" w:rsidP="0012658F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</w:pPr>
                      <w:r w:rsidRPr="0012658F">
                        <w:rPr>
                          <w:rFonts w:ascii="Consolas" w:eastAsia="Times New Roman" w:hAnsi="Consolas" w:cs="Consolas"/>
                          <w:color w:val="0000FF"/>
                          <w:sz w:val="10"/>
                          <w:szCs w:val="20"/>
                        </w:rPr>
                        <w:t>}</w:t>
                      </w:r>
                    </w:p>
                    <w:p w14:paraId="0C467035" w14:textId="4967F523" w:rsidR="00A147BB" w:rsidRPr="009727BE" w:rsidRDefault="00A147BB" w:rsidP="00BB39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10"/>
                          <w:szCs w:val="20"/>
                        </w:rPr>
                      </w:pPr>
                    </w:p>
                    <w:p w14:paraId="054B569B" w14:textId="77777777" w:rsidR="00A147BB" w:rsidRPr="00DE4E6A" w:rsidRDefault="00A147BB" w:rsidP="00BB39E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nsolas" w:eastAsia="Times New Roman" w:hAnsi="Consolas" w:cs="Consolas"/>
                          <w:color w:val="000000"/>
                          <w:sz w:val="2"/>
                          <w:szCs w:val="2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088EF50D" w14:textId="5219336A" w:rsidR="000E08A5" w:rsidRDefault="00002F4D" w:rsidP="000E08A5">
      <w:pPr>
        <w:pStyle w:val="Heading1"/>
        <w:spacing w:line="360" w:lineRule="auto"/>
      </w:pPr>
      <w:r>
        <w:rPr>
          <w:noProof/>
        </w:rPr>
        <w:lastRenderedPageBreak/>
        <w:t xml:space="preserve">IoTHub </w:t>
      </w:r>
      <w:r w:rsidR="002C5279">
        <w:rPr>
          <w:noProof/>
        </w:rPr>
        <w:t xml:space="preserve">message </w:t>
      </w:r>
      <w:r w:rsidR="000E08A5">
        <w:t>APIs</w:t>
      </w:r>
    </w:p>
    <w:p w14:paraId="27E358D0" w14:textId="7534B331" w:rsidR="001D7426" w:rsidRPr="001D7426" w:rsidRDefault="009F076A" w:rsidP="001D7426">
      <w:pPr>
        <w:pStyle w:val="Heading2"/>
        <w:rPr>
          <w:rFonts w:eastAsia="Times New Roman"/>
        </w:rPr>
      </w:pPr>
      <w:r w:rsidRPr="009F076A">
        <w:rPr>
          <w:rFonts w:eastAsia="Times New Roman"/>
          <w:color w:val="2B91AF"/>
        </w:rPr>
        <w:t>IOTHUB_MESSAGE_HANDLE IoTHubMessage_CreateFromByteArray(const unsigned char* byteArray, size_t size)</w:t>
      </w:r>
      <w:r w:rsidRPr="009F076A" w:rsidDel="009F076A">
        <w:rPr>
          <w:rFonts w:eastAsia="Times New Roman"/>
          <w:color w:val="2B91AF"/>
        </w:rPr>
        <w:t xml:space="preserve"> </w:t>
      </w:r>
      <w:r w:rsidR="001D7426" w:rsidRPr="001D7426">
        <w:rPr>
          <w:rFonts w:eastAsia="Times New Roman"/>
        </w:rPr>
        <w:t>;</w:t>
      </w:r>
    </w:p>
    <w:p w14:paraId="05DA6197" w14:textId="01CB5EEF" w:rsidR="00540BB6" w:rsidRDefault="00540BB6" w:rsidP="00540BB6">
      <w:r>
        <w:t>Creates a</w:t>
      </w:r>
      <w:r w:rsidR="00466AC2">
        <w:t>n</w:t>
      </w:r>
      <w:r>
        <w:t xml:space="preserve"> </w:t>
      </w:r>
      <w:r w:rsidR="00170891">
        <w:t>IoT Hub</w:t>
      </w:r>
      <w:r>
        <w:t xml:space="preserve"> </w:t>
      </w:r>
      <w:r w:rsidR="00466AC2">
        <w:t xml:space="preserve">message to be used for operations between the device and </w:t>
      </w:r>
      <w:r w:rsidR="00170891">
        <w:t>IoT Hub</w:t>
      </w:r>
      <w:r>
        <w:t>.</w:t>
      </w:r>
      <w:r w:rsidR="009F076A">
        <w:t xml:space="preserve">  The data pointed to by byteArray may contain unprintable data and is not zero terminated.</w:t>
      </w:r>
    </w:p>
    <w:p w14:paraId="25DE8F9C" w14:textId="77777777" w:rsidR="00540BB6" w:rsidRDefault="00540BB6" w:rsidP="00540BB6">
      <w:pPr>
        <w:pStyle w:val="Heading3"/>
      </w:pPr>
      <w:r w:rsidRPr="068C02ED">
        <w:t>Arguments</w:t>
      </w:r>
    </w:p>
    <w:tbl>
      <w:tblPr>
        <w:tblStyle w:val="GridTable4-Accent1"/>
        <w:tblW w:w="9355" w:type="dxa"/>
        <w:tblLook w:val="04A0" w:firstRow="1" w:lastRow="0" w:firstColumn="1" w:lastColumn="0" w:noHBand="0" w:noVBand="1"/>
      </w:tblPr>
      <w:tblGrid>
        <w:gridCol w:w="3415"/>
        <w:gridCol w:w="5940"/>
      </w:tblGrid>
      <w:tr w:rsidR="00540BB6" w14:paraId="6E444598" w14:textId="77777777" w:rsidTr="00716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66381E86" w14:textId="77777777" w:rsidR="00540BB6" w:rsidRDefault="00540BB6" w:rsidP="007167CA">
            <w:r>
              <w:t>Name</w:t>
            </w:r>
          </w:p>
        </w:tc>
        <w:tc>
          <w:tcPr>
            <w:tcW w:w="5940" w:type="dxa"/>
          </w:tcPr>
          <w:p w14:paraId="11F7E621" w14:textId="77777777" w:rsidR="00540BB6" w:rsidRDefault="00540BB6" w:rsidP="007167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540BB6" w14:paraId="62F005FE" w14:textId="77777777" w:rsidTr="00716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4C2ECE9B" w14:textId="72059B50" w:rsidR="00540BB6" w:rsidRDefault="009F076A" w:rsidP="007167CA">
            <w:r>
              <w:t>byteArray</w:t>
            </w:r>
          </w:p>
        </w:tc>
        <w:tc>
          <w:tcPr>
            <w:tcW w:w="5940" w:type="dxa"/>
          </w:tcPr>
          <w:p w14:paraId="3AB8E9D9" w14:textId="24063B53" w:rsidR="00540BB6" w:rsidRDefault="009F076A" w:rsidP="007167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pointer to data for the message.</w:t>
            </w:r>
          </w:p>
        </w:tc>
      </w:tr>
      <w:tr w:rsidR="009F076A" w14:paraId="677A7237" w14:textId="77777777" w:rsidTr="007167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296366A0" w14:textId="3C8BD663" w:rsidR="009F076A" w:rsidRDefault="009F076A" w:rsidP="007167CA">
            <w:r>
              <w:t>size</w:t>
            </w:r>
          </w:p>
        </w:tc>
        <w:tc>
          <w:tcPr>
            <w:tcW w:w="5940" w:type="dxa"/>
          </w:tcPr>
          <w:p w14:paraId="6564CF88" w14:textId="090D0E87" w:rsidR="009F076A" w:rsidRDefault="009F076A" w:rsidP="007167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number of unsigned chars pointed to by byteArray.  If size is zero then byteArray may be NULL.  If size is not zero then byteArray MUST NOT be NULL.</w:t>
            </w:r>
          </w:p>
        </w:tc>
      </w:tr>
    </w:tbl>
    <w:p w14:paraId="25E8E30A" w14:textId="77777777" w:rsidR="00540BB6" w:rsidRDefault="00540BB6" w:rsidP="00540BB6">
      <w:pPr>
        <w:pStyle w:val="Heading3"/>
        <w:spacing w:before="120"/>
      </w:pPr>
      <w:r w:rsidRPr="00FC5435">
        <w:t>Return</w:t>
      </w:r>
    </w:p>
    <w:p w14:paraId="725AC441" w14:textId="755852AF" w:rsidR="00540BB6" w:rsidRDefault="00540BB6" w:rsidP="00540BB6">
      <w:pPr>
        <w:pStyle w:val="ListParagraph"/>
        <w:numPr>
          <w:ilvl w:val="0"/>
          <w:numId w:val="3"/>
        </w:numPr>
      </w:pPr>
      <w:r>
        <w:t xml:space="preserve">A None-NULL handle value that is used when invoking other functions for </w:t>
      </w:r>
      <w:r w:rsidR="00170891">
        <w:t>IoT Hub</w:t>
      </w:r>
      <w:r>
        <w:t xml:space="preserve"> </w:t>
      </w:r>
      <w:r w:rsidR="00884A47">
        <w:t>message</w:t>
      </w:r>
      <w:r>
        <w:t>.</w:t>
      </w:r>
    </w:p>
    <w:p w14:paraId="1F27F8B6" w14:textId="04D8068C" w:rsidR="00540BB6" w:rsidRDefault="00540BB6" w:rsidP="00540BB6">
      <w:pPr>
        <w:pStyle w:val="ListParagraph"/>
        <w:numPr>
          <w:ilvl w:val="0"/>
          <w:numId w:val="3"/>
        </w:numPr>
        <w:spacing w:line="480" w:lineRule="auto"/>
      </w:pPr>
      <w:r>
        <w:t>NULL on failure.</w:t>
      </w:r>
    </w:p>
    <w:p w14:paraId="6E7FD344" w14:textId="6701D234" w:rsidR="009F076A" w:rsidRDefault="009F076A" w:rsidP="00A147BB">
      <w:pPr>
        <w:pStyle w:val="Heading2"/>
      </w:pPr>
      <w:r w:rsidRPr="009F076A">
        <w:t>IOTHUB_MESSAGE_HANDLE IoTHubMessage_CreateFromString(const char* source)</w:t>
      </w:r>
      <w:r>
        <w:t>;</w:t>
      </w:r>
    </w:p>
    <w:p w14:paraId="4BEA0D00" w14:textId="1D91EAB4" w:rsidR="009F076A" w:rsidRDefault="009F076A" w:rsidP="00A147BB">
      <w:r>
        <w:t>Creates an IoT Hub message to be used for operations between the device and IoT Hub.  The data is assumed to be printable and is zero terminated.</w:t>
      </w:r>
    </w:p>
    <w:p w14:paraId="7920B01F" w14:textId="77777777" w:rsidR="009F076A" w:rsidRDefault="009F076A" w:rsidP="009F076A">
      <w:pPr>
        <w:pStyle w:val="Heading3"/>
      </w:pPr>
      <w:r w:rsidRPr="068C02ED">
        <w:t>Arguments</w:t>
      </w:r>
    </w:p>
    <w:tbl>
      <w:tblPr>
        <w:tblStyle w:val="GridTable4-Accent1"/>
        <w:tblW w:w="9355" w:type="dxa"/>
        <w:tblLook w:val="04A0" w:firstRow="1" w:lastRow="0" w:firstColumn="1" w:lastColumn="0" w:noHBand="0" w:noVBand="1"/>
      </w:tblPr>
      <w:tblGrid>
        <w:gridCol w:w="3415"/>
        <w:gridCol w:w="5940"/>
      </w:tblGrid>
      <w:tr w:rsidR="009F076A" w14:paraId="189E1375" w14:textId="77777777" w:rsidTr="005D39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76119D97" w14:textId="77777777" w:rsidR="009F076A" w:rsidRDefault="009F076A" w:rsidP="005D396F">
            <w:r>
              <w:t>Name</w:t>
            </w:r>
          </w:p>
        </w:tc>
        <w:tc>
          <w:tcPr>
            <w:tcW w:w="5940" w:type="dxa"/>
          </w:tcPr>
          <w:p w14:paraId="1CD7A9E9" w14:textId="77777777" w:rsidR="009F076A" w:rsidRDefault="009F076A" w:rsidP="005D39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9F076A" w14:paraId="193CCF69" w14:textId="77777777" w:rsidTr="005D39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035D31BF" w14:textId="70051ED8" w:rsidR="009F076A" w:rsidRDefault="009F076A" w:rsidP="005D396F">
            <w:r>
              <w:t>source</w:t>
            </w:r>
          </w:p>
        </w:tc>
        <w:tc>
          <w:tcPr>
            <w:tcW w:w="5940" w:type="dxa"/>
          </w:tcPr>
          <w:p w14:paraId="294A0F61" w14:textId="5A2C4988" w:rsidR="009F076A" w:rsidRDefault="009F076A" w:rsidP="005D39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pointer to data for the message.</w:t>
            </w:r>
          </w:p>
        </w:tc>
      </w:tr>
    </w:tbl>
    <w:p w14:paraId="13B64130" w14:textId="77777777" w:rsidR="009F076A" w:rsidRDefault="009F076A" w:rsidP="009F076A">
      <w:pPr>
        <w:pStyle w:val="Heading3"/>
        <w:spacing w:before="120"/>
      </w:pPr>
      <w:r w:rsidRPr="00FC5435">
        <w:t>Return</w:t>
      </w:r>
    </w:p>
    <w:p w14:paraId="5C9FE8B3" w14:textId="77777777" w:rsidR="009F076A" w:rsidRDefault="009F076A" w:rsidP="00A147BB">
      <w:pPr>
        <w:pStyle w:val="ListParagraph"/>
        <w:numPr>
          <w:ilvl w:val="0"/>
          <w:numId w:val="3"/>
        </w:numPr>
      </w:pPr>
      <w:r>
        <w:t>A None-NULL handle value that is used when invoking other functions for IoT Hub message.</w:t>
      </w:r>
    </w:p>
    <w:p w14:paraId="01E5AE6C" w14:textId="5DA7131C" w:rsidR="009F076A" w:rsidRDefault="009F076A" w:rsidP="00A147BB">
      <w:pPr>
        <w:pStyle w:val="ListParagraph"/>
        <w:numPr>
          <w:ilvl w:val="0"/>
          <w:numId w:val="3"/>
        </w:numPr>
      </w:pPr>
      <w:r>
        <w:t>NULL on failure.</w:t>
      </w:r>
    </w:p>
    <w:p w14:paraId="553B5991" w14:textId="758AA477" w:rsidR="0020407D" w:rsidRDefault="0020407D" w:rsidP="0020407D">
      <w:pPr>
        <w:pStyle w:val="Heading2"/>
      </w:pPr>
      <w:r w:rsidRPr="009F076A">
        <w:t>IOTHUB_M</w:t>
      </w:r>
      <w:r>
        <w:t>ESSAGE_HANDLE IoTHubMessage_Clone</w:t>
      </w:r>
      <w:r w:rsidRPr="009F076A">
        <w:t>(</w:t>
      </w:r>
      <w:r>
        <w:t>IOTHUB_MESSAGE_HANDLE iotHubMessageHandle</w:t>
      </w:r>
      <w:r w:rsidRPr="009F076A">
        <w:t>)</w:t>
      </w:r>
      <w:r>
        <w:t>;</w:t>
      </w:r>
    </w:p>
    <w:p w14:paraId="60E80563" w14:textId="1B0CC27C" w:rsidR="0020407D" w:rsidRDefault="0020407D" w:rsidP="0020407D">
      <w:r>
        <w:t>Creates a new IoT Hub message with the content identical to that of the iotHubMessageHandle parameter.</w:t>
      </w:r>
    </w:p>
    <w:p w14:paraId="40238E84" w14:textId="77777777" w:rsidR="0020407D" w:rsidRDefault="0020407D" w:rsidP="0020407D">
      <w:pPr>
        <w:pStyle w:val="Heading3"/>
      </w:pPr>
      <w:r w:rsidRPr="068C02ED">
        <w:t>Arguments</w:t>
      </w:r>
    </w:p>
    <w:tbl>
      <w:tblPr>
        <w:tblStyle w:val="GridTable4-Accent1"/>
        <w:tblW w:w="9355" w:type="dxa"/>
        <w:tblLook w:val="04A0" w:firstRow="1" w:lastRow="0" w:firstColumn="1" w:lastColumn="0" w:noHBand="0" w:noVBand="1"/>
      </w:tblPr>
      <w:tblGrid>
        <w:gridCol w:w="3415"/>
        <w:gridCol w:w="5940"/>
      </w:tblGrid>
      <w:tr w:rsidR="0020407D" w14:paraId="00D704BC" w14:textId="77777777" w:rsidTr="00A147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2F1F38D8" w14:textId="77777777" w:rsidR="0020407D" w:rsidRDefault="0020407D" w:rsidP="00A147BB">
            <w:r>
              <w:t>Name</w:t>
            </w:r>
          </w:p>
        </w:tc>
        <w:tc>
          <w:tcPr>
            <w:tcW w:w="5940" w:type="dxa"/>
          </w:tcPr>
          <w:p w14:paraId="5BD4769B" w14:textId="77777777" w:rsidR="0020407D" w:rsidRDefault="0020407D" w:rsidP="00A147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20407D" w14:paraId="56CD6417" w14:textId="77777777" w:rsidTr="00A147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53DD4D67" w14:textId="6D40572C" w:rsidR="0020407D" w:rsidRDefault="0020407D" w:rsidP="00A147BB">
            <w:r>
              <w:t>iotHubMessageHandle</w:t>
            </w:r>
          </w:p>
        </w:tc>
        <w:tc>
          <w:tcPr>
            <w:tcW w:w="5940" w:type="dxa"/>
          </w:tcPr>
          <w:p w14:paraId="6BEF4F98" w14:textId="3C4618DF" w:rsidR="0020407D" w:rsidRDefault="0020407D" w:rsidP="00A147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Handle to the message to be cloned.</w:t>
            </w:r>
          </w:p>
        </w:tc>
      </w:tr>
    </w:tbl>
    <w:p w14:paraId="19E8511D" w14:textId="77777777" w:rsidR="0020407D" w:rsidRDefault="0020407D" w:rsidP="0020407D">
      <w:pPr>
        <w:pStyle w:val="Heading3"/>
        <w:spacing w:before="120"/>
      </w:pPr>
      <w:r w:rsidRPr="00FC5435">
        <w:t>Return</w:t>
      </w:r>
    </w:p>
    <w:p w14:paraId="007C903E" w14:textId="7AD6AD7F" w:rsidR="0020407D" w:rsidRDefault="0020407D" w:rsidP="0020407D">
      <w:pPr>
        <w:pStyle w:val="ListParagraph"/>
        <w:numPr>
          <w:ilvl w:val="0"/>
          <w:numId w:val="3"/>
        </w:numPr>
      </w:pPr>
      <w:r>
        <w:t>A None-NULL handle value that is used when invoking other functions for IoT Hub message.</w:t>
      </w:r>
    </w:p>
    <w:p w14:paraId="6D94F3E8" w14:textId="7C81A414" w:rsidR="0020407D" w:rsidRDefault="00480C17" w:rsidP="00A147BB">
      <w:pPr>
        <w:pStyle w:val="ListParagraph"/>
        <w:numPr>
          <w:ilvl w:val="0"/>
          <w:numId w:val="3"/>
        </w:numPr>
      </w:pPr>
      <w:r>
        <w:t>NULL on failure.</w:t>
      </w:r>
    </w:p>
    <w:p w14:paraId="21EBECB1" w14:textId="1A449CBC" w:rsidR="00480C17" w:rsidRDefault="00480C17" w:rsidP="00480C17">
      <w:pPr>
        <w:pStyle w:val="Heading2"/>
      </w:pPr>
      <w:r w:rsidRPr="009F076A">
        <w:t>IOTHUB_M</w:t>
      </w:r>
      <w:r>
        <w:t>ESSAGE_RESULT IoTHubMessage_GetByteArray</w:t>
      </w:r>
      <w:r w:rsidRPr="009F076A">
        <w:t>(</w:t>
      </w:r>
      <w:r>
        <w:t>IOTHUB_MESSAGE_HANDLE iotHubMessageHandle, const unsigned char** buffer, size_t* size</w:t>
      </w:r>
      <w:r w:rsidRPr="009F076A">
        <w:t>)</w:t>
      </w:r>
      <w:r>
        <w:t>;</w:t>
      </w:r>
    </w:p>
    <w:p w14:paraId="72E40210" w14:textId="51881DE7" w:rsidR="00480C17" w:rsidRDefault="00480C17" w:rsidP="00480C17">
      <w:r>
        <w:t>Fetches a pointer and size for the data associated with the IoT Hub message handle.  If the content type of the message is not IOTHUBMESSAGE_BYTEARRAY then the function returns IOTHUB_MESSAGE_INVALID_ARG.</w:t>
      </w:r>
    </w:p>
    <w:p w14:paraId="30300FC2" w14:textId="77777777" w:rsidR="00480C17" w:rsidRDefault="00480C17" w:rsidP="00480C17">
      <w:pPr>
        <w:pStyle w:val="Heading3"/>
      </w:pPr>
      <w:r w:rsidRPr="068C02ED">
        <w:lastRenderedPageBreak/>
        <w:t>Arguments</w:t>
      </w:r>
    </w:p>
    <w:tbl>
      <w:tblPr>
        <w:tblStyle w:val="GridTable4-Accent1"/>
        <w:tblW w:w="9355" w:type="dxa"/>
        <w:tblLook w:val="04A0" w:firstRow="1" w:lastRow="0" w:firstColumn="1" w:lastColumn="0" w:noHBand="0" w:noVBand="1"/>
      </w:tblPr>
      <w:tblGrid>
        <w:gridCol w:w="3415"/>
        <w:gridCol w:w="5940"/>
      </w:tblGrid>
      <w:tr w:rsidR="00480C17" w14:paraId="0449D377" w14:textId="77777777" w:rsidTr="00A147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3ED94757" w14:textId="77777777" w:rsidR="00480C17" w:rsidRDefault="00480C17" w:rsidP="00A147BB">
            <w:r>
              <w:t>Name</w:t>
            </w:r>
          </w:p>
        </w:tc>
        <w:tc>
          <w:tcPr>
            <w:tcW w:w="5940" w:type="dxa"/>
          </w:tcPr>
          <w:p w14:paraId="3092A17C" w14:textId="77777777" w:rsidR="00480C17" w:rsidRDefault="00480C17" w:rsidP="00A147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480C17" w14:paraId="08D30CF0" w14:textId="77777777" w:rsidTr="00A147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1F421F4D" w14:textId="77777777" w:rsidR="00480C17" w:rsidRDefault="00480C17" w:rsidP="00A147BB">
            <w:r>
              <w:t>iotHubMessageHandle</w:t>
            </w:r>
          </w:p>
        </w:tc>
        <w:tc>
          <w:tcPr>
            <w:tcW w:w="5940" w:type="dxa"/>
          </w:tcPr>
          <w:p w14:paraId="46B780BF" w14:textId="77777777" w:rsidR="00480C17" w:rsidRDefault="00480C17" w:rsidP="00A147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Handle to the message to be cloned.</w:t>
            </w:r>
          </w:p>
        </w:tc>
      </w:tr>
      <w:tr w:rsidR="00480C17" w14:paraId="1867E7BB" w14:textId="77777777" w:rsidTr="00A147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4C5EDCCE" w14:textId="4304A56C" w:rsidR="00480C17" w:rsidRDefault="00480C17" w:rsidP="00A147BB">
            <w:r>
              <w:t>buffer</w:t>
            </w:r>
          </w:p>
        </w:tc>
        <w:tc>
          <w:tcPr>
            <w:tcW w:w="5940" w:type="dxa"/>
          </w:tcPr>
          <w:p w14:paraId="6E499862" w14:textId="25FC3A3B" w:rsidR="00480C17" w:rsidRDefault="00480C17" w:rsidP="00A147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Pointer to the memory location where the pointer to the buffer will be written.</w:t>
            </w:r>
          </w:p>
        </w:tc>
      </w:tr>
      <w:tr w:rsidR="00480C17" w14:paraId="32B1A003" w14:textId="77777777" w:rsidTr="00A147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26BEF9BA" w14:textId="71D75C1A" w:rsidR="00480C17" w:rsidRDefault="00480C17" w:rsidP="00A147BB">
            <w:r>
              <w:t>size</w:t>
            </w:r>
          </w:p>
        </w:tc>
        <w:tc>
          <w:tcPr>
            <w:tcW w:w="5940" w:type="dxa"/>
          </w:tcPr>
          <w:p w14:paraId="077F1E14" w14:textId="18662CD7" w:rsidR="00480C17" w:rsidRDefault="00480C17" w:rsidP="00A147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size of the buffer will be written to this address.</w:t>
            </w:r>
          </w:p>
        </w:tc>
      </w:tr>
    </w:tbl>
    <w:p w14:paraId="23A3F5BB" w14:textId="77777777" w:rsidR="00480C17" w:rsidRDefault="00480C17" w:rsidP="00480C17">
      <w:pPr>
        <w:pStyle w:val="Heading3"/>
        <w:spacing w:before="120"/>
      </w:pPr>
      <w:r w:rsidRPr="00FC5435">
        <w:t>Return</w:t>
      </w:r>
    </w:p>
    <w:p w14:paraId="6416D6A8" w14:textId="5FC44136" w:rsidR="00480C17" w:rsidRDefault="00480C17" w:rsidP="00480C17">
      <w:pPr>
        <w:pStyle w:val="ListParagraph"/>
        <w:numPr>
          <w:ilvl w:val="0"/>
          <w:numId w:val="3"/>
        </w:numPr>
      </w:pPr>
      <w:r>
        <w:t>IOTHUB_MESSAGE_OK if the byte array was fetched successfully.</w:t>
      </w:r>
    </w:p>
    <w:p w14:paraId="5B35CF0F" w14:textId="738F052D" w:rsidR="00480C17" w:rsidRPr="009F076A" w:rsidRDefault="00480C17" w:rsidP="00480C17">
      <w:pPr>
        <w:pStyle w:val="ListParagraph"/>
        <w:numPr>
          <w:ilvl w:val="0"/>
          <w:numId w:val="3"/>
        </w:numPr>
      </w:pPr>
      <w:r>
        <w:t>Error code upon failure.</w:t>
      </w:r>
    </w:p>
    <w:p w14:paraId="16244FD6" w14:textId="5774AB63" w:rsidR="00920968" w:rsidRDefault="00920968" w:rsidP="00920968">
      <w:pPr>
        <w:pStyle w:val="Heading2"/>
      </w:pPr>
      <w:r>
        <w:t>const char* IoTHubMessage_GetString</w:t>
      </w:r>
      <w:r w:rsidRPr="009F076A">
        <w:t>(</w:t>
      </w:r>
      <w:r>
        <w:t>IOTHUB_MESSAGE_HANDLE iotHubMessageHandle</w:t>
      </w:r>
      <w:r w:rsidRPr="009F076A">
        <w:t>)</w:t>
      </w:r>
      <w:r>
        <w:t>;</w:t>
      </w:r>
    </w:p>
    <w:p w14:paraId="0A177DEB" w14:textId="34100F24" w:rsidR="00920968" w:rsidRDefault="00920968" w:rsidP="00920968">
      <w:r>
        <w:t>Returns the zero terminated string stored in message.  If the content type of the message is not IOTHUBMESSAGE_STRING then the function returns NULL.</w:t>
      </w:r>
    </w:p>
    <w:p w14:paraId="42464430" w14:textId="77777777" w:rsidR="00920968" w:rsidRDefault="00920968" w:rsidP="00920968">
      <w:pPr>
        <w:pStyle w:val="Heading3"/>
      </w:pPr>
      <w:r w:rsidRPr="068C02ED">
        <w:t>Arguments</w:t>
      </w:r>
    </w:p>
    <w:tbl>
      <w:tblPr>
        <w:tblStyle w:val="GridTable4-Accent1"/>
        <w:tblW w:w="9355" w:type="dxa"/>
        <w:tblLook w:val="04A0" w:firstRow="1" w:lastRow="0" w:firstColumn="1" w:lastColumn="0" w:noHBand="0" w:noVBand="1"/>
      </w:tblPr>
      <w:tblGrid>
        <w:gridCol w:w="3415"/>
        <w:gridCol w:w="5940"/>
      </w:tblGrid>
      <w:tr w:rsidR="00920968" w14:paraId="299BEC76" w14:textId="77777777" w:rsidTr="00A147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1CB2B889" w14:textId="77777777" w:rsidR="00920968" w:rsidRDefault="00920968" w:rsidP="00A147BB">
            <w:r>
              <w:t>Name</w:t>
            </w:r>
          </w:p>
        </w:tc>
        <w:tc>
          <w:tcPr>
            <w:tcW w:w="5940" w:type="dxa"/>
          </w:tcPr>
          <w:p w14:paraId="0F5E241C" w14:textId="77777777" w:rsidR="00920968" w:rsidRDefault="00920968" w:rsidP="00A147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920968" w14:paraId="489DA828" w14:textId="77777777" w:rsidTr="00A147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5DCB3DBD" w14:textId="77777777" w:rsidR="00920968" w:rsidRDefault="00920968" w:rsidP="00A147BB">
            <w:r>
              <w:t>iotHubMessageHandle</w:t>
            </w:r>
          </w:p>
        </w:tc>
        <w:tc>
          <w:tcPr>
            <w:tcW w:w="5940" w:type="dxa"/>
          </w:tcPr>
          <w:p w14:paraId="590C5174" w14:textId="5D46835C" w:rsidR="00920968" w:rsidRDefault="00920968" w:rsidP="00A147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Handle to the message.</w:t>
            </w:r>
          </w:p>
        </w:tc>
      </w:tr>
    </w:tbl>
    <w:p w14:paraId="7024610B" w14:textId="77777777" w:rsidR="00920968" w:rsidRDefault="00920968" w:rsidP="00920968">
      <w:pPr>
        <w:pStyle w:val="Heading3"/>
        <w:spacing w:before="120"/>
      </w:pPr>
      <w:r w:rsidRPr="00FC5435">
        <w:t>Return</w:t>
      </w:r>
    </w:p>
    <w:p w14:paraId="3EABC9E0" w14:textId="72B8DF32" w:rsidR="00920968" w:rsidRDefault="00920968" w:rsidP="00920968">
      <w:pPr>
        <w:pStyle w:val="ListParagraph"/>
        <w:numPr>
          <w:ilvl w:val="0"/>
          <w:numId w:val="3"/>
        </w:numPr>
      </w:pPr>
      <w:r>
        <w:t>Pointer to the zero terminated string stored in the message.</w:t>
      </w:r>
    </w:p>
    <w:p w14:paraId="39577527" w14:textId="2D60D117" w:rsidR="00920968" w:rsidRDefault="00920968" w:rsidP="00920968">
      <w:pPr>
        <w:pStyle w:val="ListParagraph"/>
        <w:numPr>
          <w:ilvl w:val="0"/>
          <w:numId w:val="3"/>
        </w:numPr>
      </w:pPr>
      <w:r>
        <w:t>NULL if an error occurs or the content type is incorrect.</w:t>
      </w:r>
    </w:p>
    <w:p w14:paraId="701D497E" w14:textId="650E6E8A" w:rsidR="001A3922" w:rsidRDefault="001A3922" w:rsidP="001A3922">
      <w:pPr>
        <w:pStyle w:val="Heading2"/>
      </w:pPr>
      <w:r>
        <w:t>IOTHUBMESSAGE_CONTENT_TYPE IoTHubMessage_GetContentType</w:t>
      </w:r>
      <w:r w:rsidRPr="009F076A">
        <w:t>(</w:t>
      </w:r>
      <w:r>
        <w:t>IOTHUB_MESSAGE_HANDLE iotHubMessageHandle</w:t>
      </w:r>
      <w:r w:rsidRPr="009F076A">
        <w:t>)</w:t>
      </w:r>
      <w:r>
        <w:t>;</w:t>
      </w:r>
    </w:p>
    <w:p w14:paraId="2E996A33" w14:textId="0074AAAE" w:rsidR="001A3922" w:rsidRDefault="001A3922" w:rsidP="001A3922">
      <w:r>
        <w:t>Returns the content type of the message given by the parameter iotHubMessageHandle.</w:t>
      </w:r>
    </w:p>
    <w:p w14:paraId="4E8BF115" w14:textId="77777777" w:rsidR="001A3922" w:rsidRDefault="001A3922" w:rsidP="001A3922">
      <w:pPr>
        <w:pStyle w:val="Heading3"/>
      </w:pPr>
      <w:r w:rsidRPr="068C02ED">
        <w:t>Arguments</w:t>
      </w:r>
    </w:p>
    <w:tbl>
      <w:tblPr>
        <w:tblStyle w:val="GridTable4-Accent1"/>
        <w:tblW w:w="9355" w:type="dxa"/>
        <w:tblLook w:val="04A0" w:firstRow="1" w:lastRow="0" w:firstColumn="1" w:lastColumn="0" w:noHBand="0" w:noVBand="1"/>
      </w:tblPr>
      <w:tblGrid>
        <w:gridCol w:w="3415"/>
        <w:gridCol w:w="5940"/>
      </w:tblGrid>
      <w:tr w:rsidR="001A3922" w14:paraId="53DCC412" w14:textId="77777777" w:rsidTr="00A147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69AC8233" w14:textId="77777777" w:rsidR="001A3922" w:rsidRDefault="001A3922" w:rsidP="00A147BB">
            <w:r>
              <w:t>Name</w:t>
            </w:r>
          </w:p>
        </w:tc>
        <w:tc>
          <w:tcPr>
            <w:tcW w:w="5940" w:type="dxa"/>
          </w:tcPr>
          <w:p w14:paraId="1A0BDAFC" w14:textId="77777777" w:rsidR="001A3922" w:rsidRDefault="001A3922" w:rsidP="00A147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1A3922" w14:paraId="1C1851EB" w14:textId="77777777" w:rsidTr="00A147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575ACE2A" w14:textId="77777777" w:rsidR="001A3922" w:rsidRDefault="001A3922" w:rsidP="00A147BB">
            <w:r>
              <w:t>iotHubMessageHandle</w:t>
            </w:r>
          </w:p>
        </w:tc>
        <w:tc>
          <w:tcPr>
            <w:tcW w:w="5940" w:type="dxa"/>
          </w:tcPr>
          <w:p w14:paraId="51A4031D" w14:textId="77777777" w:rsidR="001A3922" w:rsidRDefault="001A3922" w:rsidP="00A147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Handle to the message.</w:t>
            </w:r>
          </w:p>
        </w:tc>
      </w:tr>
    </w:tbl>
    <w:p w14:paraId="6C0B6ACD" w14:textId="77777777" w:rsidR="001A3922" w:rsidRDefault="001A3922" w:rsidP="001A3922">
      <w:pPr>
        <w:pStyle w:val="Heading3"/>
        <w:spacing w:before="120"/>
      </w:pPr>
      <w:r w:rsidRPr="00FC5435">
        <w:t>Return</w:t>
      </w:r>
    </w:p>
    <w:p w14:paraId="452FC0E1" w14:textId="77777777" w:rsidR="001A3922" w:rsidRDefault="001A3922" w:rsidP="001A3922">
      <w:pPr>
        <w:pStyle w:val="ListParagraph"/>
        <w:numPr>
          <w:ilvl w:val="0"/>
          <w:numId w:val="3"/>
        </w:numPr>
      </w:pPr>
      <w:r w:rsidRPr="001A3922">
        <w:t>IOTHUBMESSAGE_BYTEARRAY</w:t>
      </w:r>
      <w:r>
        <w:t xml:space="preserve"> for a message created via IoTHubMessage_CreateFromByteArray</w:t>
      </w:r>
    </w:p>
    <w:p w14:paraId="53DCB036" w14:textId="77777777" w:rsidR="001A3922" w:rsidRDefault="001A3922" w:rsidP="001A3922">
      <w:pPr>
        <w:pStyle w:val="ListParagraph"/>
        <w:numPr>
          <w:ilvl w:val="0"/>
          <w:numId w:val="3"/>
        </w:numPr>
      </w:pPr>
      <w:r>
        <w:t>IOTHUBMESSAGE_STRING for a message created via IoTHubMessage_CreateFromString</w:t>
      </w:r>
    </w:p>
    <w:p w14:paraId="0D0D30CA" w14:textId="71FA4BBB" w:rsidR="001A3922" w:rsidRDefault="001A3922" w:rsidP="001A3922">
      <w:pPr>
        <w:pStyle w:val="ListParagraph"/>
        <w:numPr>
          <w:ilvl w:val="0"/>
          <w:numId w:val="3"/>
        </w:numPr>
      </w:pPr>
      <w:r>
        <w:t>IOTHUBMESSAGE_UNKNOWN otherwise.</w:t>
      </w:r>
    </w:p>
    <w:p w14:paraId="0F88A98B" w14:textId="2FEA1F37" w:rsidR="001A3922" w:rsidRDefault="001A3922" w:rsidP="001A3922">
      <w:pPr>
        <w:pStyle w:val="Heading2"/>
      </w:pPr>
      <w:r>
        <w:t>MAP_HANDLE IoTHubMessage_Properties</w:t>
      </w:r>
      <w:r w:rsidRPr="009F076A">
        <w:t>(</w:t>
      </w:r>
      <w:r>
        <w:t>IOTHUB_MESSAGE_HANDLE iotHubMessageHandle</w:t>
      </w:r>
      <w:r w:rsidRPr="009F076A">
        <w:t>)</w:t>
      </w:r>
      <w:r>
        <w:t>;</w:t>
      </w:r>
    </w:p>
    <w:p w14:paraId="08DCE243" w14:textId="06E6BAE6" w:rsidR="001A3922" w:rsidRDefault="001A3922" w:rsidP="001A3922">
      <w:r>
        <w:t>Returns a handle to the message’s properties map.</w:t>
      </w:r>
    </w:p>
    <w:p w14:paraId="1CE0D0A0" w14:textId="77777777" w:rsidR="001A3922" w:rsidRDefault="001A3922" w:rsidP="001A3922">
      <w:pPr>
        <w:pStyle w:val="Heading3"/>
      </w:pPr>
      <w:r w:rsidRPr="068C02ED">
        <w:t>Arguments</w:t>
      </w:r>
    </w:p>
    <w:tbl>
      <w:tblPr>
        <w:tblStyle w:val="GridTable4-Accent1"/>
        <w:tblW w:w="9355" w:type="dxa"/>
        <w:tblLook w:val="04A0" w:firstRow="1" w:lastRow="0" w:firstColumn="1" w:lastColumn="0" w:noHBand="0" w:noVBand="1"/>
      </w:tblPr>
      <w:tblGrid>
        <w:gridCol w:w="3415"/>
        <w:gridCol w:w="5940"/>
      </w:tblGrid>
      <w:tr w:rsidR="001A3922" w14:paraId="7FD1A74A" w14:textId="77777777" w:rsidTr="00A147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77B04B03" w14:textId="77777777" w:rsidR="001A3922" w:rsidRDefault="001A3922" w:rsidP="00A147BB">
            <w:r>
              <w:t>Name</w:t>
            </w:r>
          </w:p>
        </w:tc>
        <w:tc>
          <w:tcPr>
            <w:tcW w:w="5940" w:type="dxa"/>
          </w:tcPr>
          <w:p w14:paraId="413A9778" w14:textId="77777777" w:rsidR="001A3922" w:rsidRDefault="001A3922" w:rsidP="00A147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1A3922" w14:paraId="343B2D08" w14:textId="77777777" w:rsidTr="00A147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290BB3C7" w14:textId="77777777" w:rsidR="001A3922" w:rsidRDefault="001A3922" w:rsidP="00A147BB">
            <w:r>
              <w:t>iotHubMessageHandle</w:t>
            </w:r>
          </w:p>
        </w:tc>
        <w:tc>
          <w:tcPr>
            <w:tcW w:w="5940" w:type="dxa"/>
          </w:tcPr>
          <w:p w14:paraId="40FC905E" w14:textId="77777777" w:rsidR="001A3922" w:rsidRDefault="001A3922" w:rsidP="00A147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Handle to the message.</w:t>
            </w:r>
          </w:p>
        </w:tc>
      </w:tr>
    </w:tbl>
    <w:p w14:paraId="5D3B5F4D" w14:textId="77777777" w:rsidR="001A3922" w:rsidRDefault="001A3922" w:rsidP="001A3922">
      <w:pPr>
        <w:pStyle w:val="Heading3"/>
        <w:spacing w:before="120"/>
      </w:pPr>
      <w:r w:rsidRPr="00FC5435">
        <w:t>Return</w:t>
      </w:r>
    </w:p>
    <w:p w14:paraId="49C3ED2E" w14:textId="18F699D9" w:rsidR="001A3922" w:rsidRDefault="001A3922" w:rsidP="001A3922">
      <w:pPr>
        <w:pStyle w:val="ListParagraph"/>
        <w:numPr>
          <w:ilvl w:val="0"/>
          <w:numId w:val="3"/>
        </w:numPr>
      </w:pPr>
      <w:r>
        <w:t>MAP_HANDLE representing the message’s property map.</w:t>
      </w:r>
    </w:p>
    <w:p w14:paraId="10BED9E4" w14:textId="77777777" w:rsidR="001A3922" w:rsidRDefault="001A3922" w:rsidP="00754130">
      <w:pPr>
        <w:pStyle w:val="Heading2"/>
        <w:rPr>
          <w:rFonts w:eastAsia="Times New Roman"/>
          <w:color w:val="0000FF"/>
        </w:rPr>
      </w:pPr>
    </w:p>
    <w:p w14:paraId="17BEE908" w14:textId="66A366B7" w:rsidR="00754130" w:rsidRPr="00754130" w:rsidRDefault="001A3922" w:rsidP="00754130">
      <w:pPr>
        <w:pStyle w:val="Heading2"/>
        <w:rPr>
          <w:rFonts w:eastAsia="Times New Roman"/>
        </w:rPr>
      </w:pPr>
      <w:r>
        <w:rPr>
          <w:rFonts w:eastAsia="Times New Roman"/>
        </w:rPr>
        <w:t>void I</w:t>
      </w:r>
      <w:r w:rsidR="00382DFD">
        <w:rPr>
          <w:rFonts w:eastAsia="Times New Roman"/>
        </w:rPr>
        <w:t>oTHubMessage_</w:t>
      </w:r>
      <w:r w:rsidR="00754130" w:rsidRPr="00754130">
        <w:rPr>
          <w:rFonts w:eastAsia="Times New Roman"/>
        </w:rPr>
        <w:t>Destroy(</w:t>
      </w:r>
      <w:r w:rsidR="001B0681">
        <w:rPr>
          <w:rFonts w:eastAsia="Times New Roman"/>
          <w:color w:val="2B91AF"/>
        </w:rPr>
        <w:t>IOTHUB_</w:t>
      </w:r>
      <w:r w:rsidR="00754130" w:rsidRPr="00754130">
        <w:rPr>
          <w:rFonts w:eastAsia="Times New Roman"/>
          <w:color w:val="2B91AF"/>
        </w:rPr>
        <w:t>MESSAGE_HANDLE</w:t>
      </w:r>
      <w:r w:rsidR="00754130" w:rsidRPr="00754130">
        <w:rPr>
          <w:rFonts w:eastAsia="Times New Roman"/>
        </w:rPr>
        <w:t> </w:t>
      </w:r>
      <w:r w:rsidR="00B1280F">
        <w:rPr>
          <w:rFonts w:eastAsia="Times New Roman"/>
        </w:rPr>
        <w:t>i</w:t>
      </w:r>
      <w:r w:rsidR="003B1BA3">
        <w:rPr>
          <w:rFonts w:eastAsia="Times New Roman"/>
        </w:rPr>
        <w:t>oTHubMessage</w:t>
      </w:r>
      <w:r w:rsidR="00754130" w:rsidRPr="00754130">
        <w:rPr>
          <w:rFonts w:eastAsia="Times New Roman"/>
        </w:rPr>
        <w:t>Handle);</w:t>
      </w:r>
    </w:p>
    <w:p w14:paraId="5DBE179F" w14:textId="3D0F24C9" w:rsidR="00237673" w:rsidRDefault="009D23C3" w:rsidP="00237673">
      <w:r>
        <w:t>Disposes of resou</w:t>
      </w:r>
      <w:r w:rsidR="00A11010">
        <w:t>r</w:t>
      </w:r>
      <w:r>
        <w:t xml:space="preserve">ces allocated by the </w:t>
      </w:r>
      <w:r w:rsidR="00170891">
        <w:t>IoT Hub</w:t>
      </w:r>
      <w:r w:rsidR="00E03B5C">
        <w:t xml:space="preserve"> message.</w:t>
      </w:r>
    </w:p>
    <w:p w14:paraId="609D26CC" w14:textId="77777777" w:rsidR="00237673" w:rsidRDefault="00237673" w:rsidP="00237673">
      <w:pPr>
        <w:pStyle w:val="Heading3"/>
      </w:pPr>
      <w:r w:rsidRPr="068C02ED">
        <w:t>Arguments</w:t>
      </w:r>
    </w:p>
    <w:tbl>
      <w:tblPr>
        <w:tblStyle w:val="GridTable4-Accent1"/>
        <w:tblW w:w="9355" w:type="dxa"/>
        <w:tblLook w:val="04A0" w:firstRow="1" w:lastRow="0" w:firstColumn="1" w:lastColumn="0" w:noHBand="0" w:noVBand="1"/>
      </w:tblPr>
      <w:tblGrid>
        <w:gridCol w:w="3415"/>
        <w:gridCol w:w="5940"/>
      </w:tblGrid>
      <w:tr w:rsidR="00237673" w14:paraId="6806F852" w14:textId="77777777" w:rsidTr="00716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07E63981" w14:textId="77777777" w:rsidR="00237673" w:rsidRDefault="00237673" w:rsidP="007167CA">
            <w:r>
              <w:t>Name</w:t>
            </w:r>
          </w:p>
        </w:tc>
        <w:tc>
          <w:tcPr>
            <w:tcW w:w="5940" w:type="dxa"/>
          </w:tcPr>
          <w:p w14:paraId="2638B1BA" w14:textId="77777777" w:rsidR="00237673" w:rsidRDefault="00237673" w:rsidP="007167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237673" w14:paraId="23D27D9C" w14:textId="77777777" w:rsidTr="00716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6E715421" w14:textId="25A87717" w:rsidR="00237673" w:rsidRDefault="000F7CD6" w:rsidP="007167CA">
            <w:r>
              <w:t>i</w:t>
            </w:r>
            <w:r w:rsidR="003B1BA3">
              <w:t>oTHubMessage</w:t>
            </w:r>
            <w:r w:rsidR="001526D5">
              <w:t>Handle</w:t>
            </w:r>
          </w:p>
        </w:tc>
        <w:tc>
          <w:tcPr>
            <w:tcW w:w="5940" w:type="dxa"/>
          </w:tcPr>
          <w:p w14:paraId="0CB556E0" w14:textId="2E53909D" w:rsidR="00237673" w:rsidRDefault="00E11812" w:rsidP="00E118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handle created by a call to the create function.</w:t>
            </w:r>
          </w:p>
        </w:tc>
      </w:tr>
    </w:tbl>
    <w:p w14:paraId="5D297FEB" w14:textId="77777777" w:rsidR="00237673" w:rsidRDefault="00237673" w:rsidP="00237673">
      <w:pPr>
        <w:pStyle w:val="Heading3"/>
        <w:spacing w:before="120"/>
      </w:pPr>
      <w:r w:rsidRPr="00FC5435">
        <w:t>Return</w:t>
      </w:r>
    </w:p>
    <w:p w14:paraId="2A542BAA" w14:textId="54EE047B" w:rsidR="00237673" w:rsidRDefault="00E620B8">
      <w:pPr>
        <w:pStyle w:val="ListParagraph"/>
        <w:numPr>
          <w:ilvl w:val="0"/>
          <w:numId w:val="3"/>
        </w:numPr>
        <w:spacing w:line="480" w:lineRule="auto"/>
      </w:pPr>
      <w:r>
        <w:t>No return</w:t>
      </w:r>
      <w:r w:rsidR="00237673">
        <w:t>.</w:t>
      </w:r>
    </w:p>
    <w:p w14:paraId="23F852D8" w14:textId="5500AAFD" w:rsidR="009477A4" w:rsidRPr="006A593C" w:rsidRDefault="009477A4" w:rsidP="00A147BB"/>
    <w:sectPr w:rsidR="009477A4" w:rsidRPr="006A593C" w:rsidSect="009727BE">
      <w:footerReference w:type="default" r:id="rId18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E97BAE1" w14:textId="77777777" w:rsidR="00ED2B30" w:rsidRDefault="00ED2B30" w:rsidP="00D911BD">
      <w:pPr>
        <w:spacing w:after="0" w:line="240" w:lineRule="auto"/>
      </w:pPr>
      <w:r>
        <w:separator/>
      </w:r>
    </w:p>
  </w:endnote>
  <w:endnote w:type="continuationSeparator" w:id="0">
    <w:p w14:paraId="2E8915AE" w14:textId="77777777" w:rsidR="00ED2B30" w:rsidRDefault="00ED2B30" w:rsidP="00D911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8496677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41ACD66" w14:textId="091A89A5" w:rsidR="00A147BB" w:rsidRDefault="00A147B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D451F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14:paraId="1D3A5CF3" w14:textId="77777777" w:rsidR="00A147BB" w:rsidRDefault="00A147B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A124A99" w14:textId="77777777" w:rsidR="00ED2B30" w:rsidRDefault="00ED2B30" w:rsidP="00D911BD">
      <w:pPr>
        <w:spacing w:after="0" w:line="240" w:lineRule="auto"/>
      </w:pPr>
      <w:r>
        <w:separator/>
      </w:r>
    </w:p>
  </w:footnote>
  <w:footnote w:type="continuationSeparator" w:id="0">
    <w:p w14:paraId="73E11A35" w14:textId="77777777" w:rsidR="00ED2B30" w:rsidRDefault="00ED2B30" w:rsidP="00D911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530DA"/>
    <w:multiLevelType w:val="hybridMultilevel"/>
    <w:tmpl w:val="A176A086"/>
    <w:lvl w:ilvl="0" w:tplc="76AAF00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7370A9"/>
    <w:multiLevelType w:val="hybridMultilevel"/>
    <w:tmpl w:val="B0E60F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D67677"/>
    <w:multiLevelType w:val="hybridMultilevel"/>
    <w:tmpl w:val="0FE4F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9F5B25"/>
    <w:multiLevelType w:val="hybridMultilevel"/>
    <w:tmpl w:val="D9482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9823CC"/>
    <w:multiLevelType w:val="hybridMultilevel"/>
    <w:tmpl w:val="051EA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DF25C0"/>
    <w:multiLevelType w:val="hybridMultilevel"/>
    <w:tmpl w:val="BF12A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080F40"/>
    <w:multiLevelType w:val="hybridMultilevel"/>
    <w:tmpl w:val="A72E1AF6"/>
    <w:lvl w:ilvl="0" w:tplc="329041E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B904A6"/>
    <w:multiLevelType w:val="hybridMultilevel"/>
    <w:tmpl w:val="FB685F1C"/>
    <w:lvl w:ilvl="0" w:tplc="3CBC788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3142BA"/>
    <w:multiLevelType w:val="hybridMultilevel"/>
    <w:tmpl w:val="42E241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837E00"/>
    <w:multiLevelType w:val="hybridMultilevel"/>
    <w:tmpl w:val="0C28B068"/>
    <w:lvl w:ilvl="0" w:tplc="B7AAA19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7A1EE4"/>
    <w:multiLevelType w:val="hybridMultilevel"/>
    <w:tmpl w:val="AC585B7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461FD9"/>
    <w:multiLevelType w:val="hybridMultilevel"/>
    <w:tmpl w:val="F7B2EFA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FB4A29"/>
    <w:multiLevelType w:val="hybridMultilevel"/>
    <w:tmpl w:val="97E48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32049D"/>
    <w:multiLevelType w:val="hybridMultilevel"/>
    <w:tmpl w:val="4692C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5"/>
  </w:num>
  <w:num w:numId="4">
    <w:abstractNumId w:val="4"/>
  </w:num>
  <w:num w:numId="5">
    <w:abstractNumId w:val="13"/>
  </w:num>
  <w:num w:numId="6">
    <w:abstractNumId w:val="2"/>
  </w:num>
  <w:num w:numId="7">
    <w:abstractNumId w:val="0"/>
  </w:num>
  <w:num w:numId="8">
    <w:abstractNumId w:val="12"/>
  </w:num>
  <w:num w:numId="9">
    <w:abstractNumId w:val="7"/>
  </w:num>
  <w:num w:numId="10">
    <w:abstractNumId w:val="9"/>
  </w:num>
  <w:num w:numId="11">
    <w:abstractNumId w:val="6"/>
  </w:num>
  <w:num w:numId="12">
    <w:abstractNumId w:val="1"/>
  </w:num>
  <w:num w:numId="13">
    <w:abstractNumId w:val="11"/>
  </w:num>
  <w:num w:numId="14">
    <w:abstractNumId w:val="1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ndrei Porumb">
    <w15:presenceInfo w15:providerId="AD" w15:userId="S-1-5-21-124525095-708259637-1543119021-127747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BB7"/>
    <w:rsid w:val="00001895"/>
    <w:rsid w:val="00002496"/>
    <w:rsid w:val="0000297E"/>
    <w:rsid w:val="00002C38"/>
    <w:rsid w:val="00002F4D"/>
    <w:rsid w:val="0000368B"/>
    <w:rsid w:val="00013E9D"/>
    <w:rsid w:val="0001424D"/>
    <w:rsid w:val="00014634"/>
    <w:rsid w:val="00015736"/>
    <w:rsid w:val="00020E86"/>
    <w:rsid w:val="000216E1"/>
    <w:rsid w:val="000217D1"/>
    <w:rsid w:val="00022F01"/>
    <w:rsid w:val="00023130"/>
    <w:rsid w:val="000246E9"/>
    <w:rsid w:val="0002502E"/>
    <w:rsid w:val="00025F7A"/>
    <w:rsid w:val="000279A6"/>
    <w:rsid w:val="00030407"/>
    <w:rsid w:val="00030BEC"/>
    <w:rsid w:val="000311FE"/>
    <w:rsid w:val="00033316"/>
    <w:rsid w:val="0003413B"/>
    <w:rsid w:val="000429D3"/>
    <w:rsid w:val="000433E0"/>
    <w:rsid w:val="00045F5A"/>
    <w:rsid w:val="00046031"/>
    <w:rsid w:val="000465A3"/>
    <w:rsid w:val="00046CBA"/>
    <w:rsid w:val="00046F23"/>
    <w:rsid w:val="00047890"/>
    <w:rsid w:val="00051650"/>
    <w:rsid w:val="00051E18"/>
    <w:rsid w:val="000650A3"/>
    <w:rsid w:val="0006603F"/>
    <w:rsid w:val="00067EFF"/>
    <w:rsid w:val="00067F45"/>
    <w:rsid w:val="0007002E"/>
    <w:rsid w:val="00070720"/>
    <w:rsid w:val="00070785"/>
    <w:rsid w:val="000739B6"/>
    <w:rsid w:val="00073D73"/>
    <w:rsid w:val="00075771"/>
    <w:rsid w:val="00080D41"/>
    <w:rsid w:val="0008208D"/>
    <w:rsid w:val="00082627"/>
    <w:rsid w:val="00082A9B"/>
    <w:rsid w:val="00083BC9"/>
    <w:rsid w:val="0008609C"/>
    <w:rsid w:val="00086289"/>
    <w:rsid w:val="000864DE"/>
    <w:rsid w:val="0009058A"/>
    <w:rsid w:val="00090E56"/>
    <w:rsid w:val="000914B6"/>
    <w:rsid w:val="00092163"/>
    <w:rsid w:val="00093621"/>
    <w:rsid w:val="00093E50"/>
    <w:rsid w:val="000950F4"/>
    <w:rsid w:val="000965A1"/>
    <w:rsid w:val="00097176"/>
    <w:rsid w:val="000A3257"/>
    <w:rsid w:val="000A3392"/>
    <w:rsid w:val="000A4B21"/>
    <w:rsid w:val="000A6D15"/>
    <w:rsid w:val="000A6ECA"/>
    <w:rsid w:val="000A6ECC"/>
    <w:rsid w:val="000A759A"/>
    <w:rsid w:val="000B21F5"/>
    <w:rsid w:val="000B2FBE"/>
    <w:rsid w:val="000B403D"/>
    <w:rsid w:val="000B7307"/>
    <w:rsid w:val="000C0B61"/>
    <w:rsid w:val="000C1BC8"/>
    <w:rsid w:val="000C4603"/>
    <w:rsid w:val="000C55C7"/>
    <w:rsid w:val="000C6490"/>
    <w:rsid w:val="000C6CBF"/>
    <w:rsid w:val="000C7B3F"/>
    <w:rsid w:val="000D0BD3"/>
    <w:rsid w:val="000D310F"/>
    <w:rsid w:val="000D4A87"/>
    <w:rsid w:val="000D6FA0"/>
    <w:rsid w:val="000D78C7"/>
    <w:rsid w:val="000E00C2"/>
    <w:rsid w:val="000E08A5"/>
    <w:rsid w:val="000E678F"/>
    <w:rsid w:val="000E6E33"/>
    <w:rsid w:val="000E701E"/>
    <w:rsid w:val="000E715D"/>
    <w:rsid w:val="000E721D"/>
    <w:rsid w:val="000E72EB"/>
    <w:rsid w:val="000E735A"/>
    <w:rsid w:val="000E7C2E"/>
    <w:rsid w:val="000E7D9C"/>
    <w:rsid w:val="000F2729"/>
    <w:rsid w:val="000F4A4B"/>
    <w:rsid w:val="000F4C92"/>
    <w:rsid w:val="000F7CD6"/>
    <w:rsid w:val="000F7E56"/>
    <w:rsid w:val="0010067C"/>
    <w:rsid w:val="00100AF5"/>
    <w:rsid w:val="00105787"/>
    <w:rsid w:val="001061F2"/>
    <w:rsid w:val="001068AA"/>
    <w:rsid w:val="00110325"/>
    <w:rsid w:val="00113BBF"/>
    <w:rsid w:val="00114F2B"/>
    <w:rsid w:val="00115722"/>
    <w:rsid w:val="001167AE"/>
    <w:rsid w:val="00116855"/>
    <w:rsid w:val="00116F5F"/>
    <w:rsid w:val="001202DC"/>
    <w:rsid w:val="00120D1F"/>
    <w:rsid w:val="00122F1E"/>
    <w:rsid w:val="00126271"/>
    <w:rsid w:val="0012658F"/>
    <w:rsid w:val="001268C5"/>
    <w:rsid w:val="00126A77"/>
    <w:rsid w:val="001363D4"/>
    <w:rsid w:val="00136884"/>
    <w:rsid w:val="00137C57"/>
    <w:rsid w:val="00140644"/>
    <w:rsid w:val="001413D4"/>
    <w:rsid w:val="00141677"/>
    <w:rsid w:val="0014221F"/>
    <w:rsid w:val="0014288D"/>
    <w:rsid w:val="00142D47"/>
    <w:rsid w:val="001436F1"/>
    <w:rsid w:val="00144E3F"/>
    <w:rsid w:val="00146699"/>
    <w:rsid w:val="0014678D"/>
    <w:rsid w:val="001477F9"/>
    <w:rsid w:val="001478E9"/>
    <w:rsid w:val="00147EF9"/>
    <w:rsid w:val="00150E7A"/>
    <w:rsid w:val="00150EA7"/>
    <w:rsid w:val="00150EE5"/>
    <w:rsid w:val="001526D5"/>
    <w:rsid w:val="0016038D"/>
    <w:rsid w:val="00160F5E"/>
    <w:rsid w:val="0016133F"/>
    <w:rsid w:val="001658D5"/>
    <w:rsid w:val="00165BFE"/>
    <w:rsid w:val="00170891"/>
    <w:rsid w:val="00172515"/>
    <w:rsid w:val="00172BEC"/>
    <w:rsid w:val="001731F1"/>
    <w:rsid w:val="0018124D"/>
    <w:rsid w:val="00181340"/>
    <w:rsid w:val="0018307C"/>
    <w:rsid w:val="0018427B"/>
    <w:rsid w:val="00184E6F"/>
    <w:rsid w:val="0019027F"/>
    <w:rsid w:val="001906A3"/>
    <w:rsid w:val="001924D4"/>
    <w:rsid w:val="001925CF"/>
    <w:rsid w:val="0019301D"/>
    <w:rsid w:val="00197444"/>
    <w:rsid w:val="001A2188"/>
    <w:rsid w:val="001A2B1B"/>
    <w:rsid w:val="001A2C68"/>
    <w:rsid w:val="001A2DD3"/>
    <w:rsid w:val="001A3922"/>
    <w:rsid w:val="001A4B4A"/>
    <w:rsid w:val="001A4B7A"/>
    <w:rsid w:val="001A502D"/>
    <w:rsid w:val="001A5695"/>
    <w:rsid w:val="001A6DBC"/>
    <w:rsid w:val="001B01D6"/>
    <w:rsid w:val="001B0681"/>
    <w:rsid w:val="001B21A5"/>
    <w:rsid w:val="001B2CF8"/>
    <w:rsid w:val="001B5184"/>
    <w:rsid w:val="001B6AD0"/>
    <w:rsid w:val="001C17A4"/>
    <w:rsid w:val="001C1AC3"/>
    <w:rsid w:val="001C6AC3"/>
    <w:rsid w:val="001D16F7"/>
    <w:rsid w:val="001D2364"/>
    <w:rsid w:val="001D297E"/>
    <w:rsid w:val="001D4CCF"/>
    <w:rsid w:val="001D569F"/>
    <w:rsid w:val="001D63D6"/>
    <w:rsid w:val="001D7426"/>
    <w:rsid w:val="001E0AC4"/>
    <w:rsid w:val="001E17B5"/>
    <w:rsid w:val="001E2A10"/>
    <w:rsid w:val="001E2F07"/>
    <w:rsid w:val="001E3246"/>
    <w:rsid w:val="001E73D0"/>
    <w:rsid w:val="001F0310"/>
    <w:rsid w:val="001F0D26"/>
    <w:rsid w:val="001F152E"/>
    <w:rsid w:val="001F1B97"/>
    <w:rsid w:val="001F2368"/>
    <w:rsid w:val="001F334C"/>
    <w:rsid w:val="001F3484"/>
    <w:rsid w:val="001F502F"/>
    <w:rsid w:val="001F5769"/>
    <w:rsid w:val="001F6635"/>
    <w:rsid w:val="001F6DB4"/>
    <w:rsid w:val="00200D8A"/>
    <w:rsid w:val="00201E86"/>
    <w:rsid w:val="0020394D"/>
    <w:rsid w:val="0020407D"/>
    <w:rsid w:val="0020715E"/>
    <w:rsid w:val="00207510"/>
    <w:rsid w:val="002122D3"/>
    <w:rsid w:val="002143B1"/>
    <w:rsid w:val="002148D6"/>
    <w:rsid w:val="00214DE9"/>
    <w:rsid w:val="00215AB8"/>
    <w:rsid w:val="00216AAB"/>
    <w:rsid w:val="00216F68"/>
    <w:rsid w:val="00217B31"/>
    <w:rsid w:val="002205E8"/>
    <w:rsid w:val="00222711"/>
    <w:rsid w:val="0022397E"/>
    <w:rsid w:val="00223F2C"/>
    <w:rsid w:val="00225536"/>
    <w:rsid w:val="00226656"/>
    <w:rsid w:val="00226F20"/>
    <w:rsid w:val="00236733"/>
    <w:rsid w:val="00237673"/>
    <w:rsid w:val="002377A9"/>
    <w:rsid w:val="00241850"/>
    <w:rsid w:val="0024237F"/>
    <w:rsid w:val="0024316D"/>
    <w:rsid w:val="002447BE"/>
    <w:rsid w:val="002449C9"/>
    <w:rsid w:val="00245147"/>
    <w:rsid w:val="0024597E"/>
    <w:rsid w:val="00245F99"/>
    <w:rsid w:val="0024621B"/>
    <w:rsid w:val="00250768"/>
    <w:rsid w:val="0025235D"/>
    <w:rsid w:val="002527F8"/>
    <w:rsid w:val="00252B9D"/>
    <w:rsid w:val="00255987"/>
    <w:rsid w:val="002569C3"/>
    <w:rsid w:val="00262FB2"/>
    <w:rsid w:val="00263450"/>
    <w:rsid w:val="00264C50"/>
    <w:rsid w:val="002655C1"/>
    <w:rsid w:val="00266F05"/>
    <w:rsid w:val="0026723C"/>
    <w:rsid w:val="00272FE8"/>
    <w:rsid w:val="002758B3"/>
    <w:rsid w:val="002759CD"/>
    <w:rsid w:val="00275F2D"/>
    <w:rsid w:val="0027637C"/>
    <w:rsid w:val="00276D6F"/>
    <w:rsid w:val="002813A3"/>
    <w:rsid w:val="00281B55"/>
    <w:rsid w:val="00281CAB"/>
    <w:rsid w:val="00282F3F"/>
    <w:rsid w:val="00290B56"/>
    <w:rsid w:val="00295295"/>
    <w:rsid w:val="0029665E"/>
    <w:rsid w:val="00297F2F"/>
    <w:rsid w:val="002A05BF"/>
    <w:rsid w:val="002A1BFB"/>
    <w:rsid w:val="002A2236"/>
    <w:rsid w:val="002A28A1"/>
    <w:rsid w:val="002A316E"/>
    <w:rsid w:val="002A33F3"/>
    <w:rsid w:val="002A47CB"/>
    <w:rsid w:val="002A6013"/>
    <w:rsid w:val="002A605C"/>
    <w:rsid w:val="002B08E8"/>
    <w:rsid w:val="002B1C36"/>
    <w:rsid w:val="002B348E"/>
    <w:rsid w:val="002B6014"/>
    <w:rsid w:val="002B6708"/>
    <w:rsid w:val="002B6E0B"/>
    <w:rsid w:val="002C076C"/>
    <w:rsid w:val="002C12EE"/>
    <w:rsid w:val="002C2F3E"/>
    <w:rsid w:val="002C5279"/>
    <w:rsid w:val="002D0ADF"/>
    <w:rsid w:val="002D0E49"/>
    <w:rsid w:val="002D0F5C"/>
    <w:rsid w:val="002D23F9"/>
    <w:rsid w:val="002D379F"/>
    <w:rsid w:val="002D3DA7"/>
    <w:rsid w:val="002D5B71"/>
    <w:rsid w:val="002D6F90"/>
    <w:rsid w:val="002D700D"/>
    <w:rsid w:val="002D77ED"/>
    <w:rsid w:val="002D7BD3"/>
    <w:rsid w:val="002E04AB"/>
    <w:rsid w:val="002E188D"/>
    <w:rsid w:val="002E2549"/>
    <w:rsid w:val="002E28D9"/>
    <w:rsid w:val="002E2C34"/>
    <w:rsid w:val="002E7D62"/>
    <w:rsid w:val="002F02D5"/>
    <w:rsid w:val="002F0EE3"/>
    <w:rsid w:val="002F1896"/>
    <w:rsid w:val="002F21A6"/>
    <w:rsid w:val="002F36DD"/>
    <w:rsid w:val="002F371A"/>
    <w:rsid w:val="002F3764"/>
    <w:rsid w:val="003008A0"/>
    <w:rsid w:val="00300DA2"/>
    <w:rsid w:val="00301995"/>
    <w:rsid w:val="0030426A"/>
    <w:rsid w:val="0031038B"/>
    <w:rsid w:val="00317202"/>
    <w:rsid w:val="00317800"/>
    <w:rsid w:val="00317BC5"/>
    <w:rsid w:val="00320A94"/>
    <w:rsid w:val="00321724"/>
    <w:rsid w:val="003224E2"/>
    <w:rsid w:val="00322CFB"/>
    <w:rsid w:val="00322E95"/>
    <w:rsid w:val="00323C2E"/>
    <w:rsid w:val="00324976"/>
    <w:rsid w:val="00324E1B"/>
    <w:rsid w:val="00325142"/>
    <w:rsid w:val="00325B8A"/>
    <w:rsid w:val="00327214"/>
    <w:rsid w:val="00327E6F"/>
    <w:rsid w:val="003305AE"/>
    <w:rsid w:val="0033431B"/>
    <w:rsid w:val="00334F1C"/>
    <w:rsid w:val="00335491"/>
    <w:rsid w:val="00336E9B"/>
    <w:rsid w:val="00336F0A"/>
    <w:rsid w:val="00341146"/>
    <w:rsid w:val="0034212A"/>
    <w:rsid w:val="003422C2"/>
    <w:rsid w:val="003439E2"/>
    <w:rsid w:val="0034433A"/>
    <w:rsid w:val="0034492F"/>
    <w:rsid w:val="003544F3"/>
    <w:rsid w:val="00355D3E"/>
    <w:rsid w:val="00356594"/>
    <w:rsid w:val="00356A71"/>
    <w:rsid w:val="003576B7"/>
    <w:rsid w:val="00357701"/>
    <w:rsid w:val="00357E07"/>
    <w:rsid w:val="00357F1D"/>
    <w:rsid w:val="0036128B"/>
    <w:rsid w:val="0036231E"/>
    <w:rsid w:val="00364C1C"/>
    <w:rsid w:val="00365553"/>
    <w:rsid w:val="00366A2E"/>
    <w:rsid w:val="00366B77"/>
    <w:rsid w:val="003677F4"/>
    <w:rsid w:val="003678D6"/>
    <w:rsid w:val="00370896"/>
    <w:rsid w:val="00374D5F"/>
    <w:rsid w:val="00376BF2"/>
    <w:rsid w:val="00380F1D"/>
    <w:rsid w:val="0038220D"/>
    <w:rsid w:val="00382DFD"/>
    <w:rsid w:val="00383D3F"/>
    <w:rsid w:val="003932E6"/>
    <w:rsid w:val="0039371C"/>
    <w:rsid w:val="0039510E"/>
    <w:rsid w:val="00396EC3"/>
    <w:rsid w:val="003A0EBC"/>
    <w:rsid w:val="003A154C"/>
    <w:rsid w:val="003A1A3C"/>
    <w:rsid w:val="003A1B8A"/>
    <w:rsid w:val="003A1C5A"/>
    <w:rsid w:val="003A25A1"/>
    <w:rsid w:val="003A2695"/>
    <w:rsid w:val="003A2D9D"/>
    <w:rsid w:val="003A34E4"/>
    <w:rsid w:val="003A366B"/>
    <w:rsid w:val="003A54B1"/>
    <w:rsid w:val="003A5E14"/>
    <w:rsid w:val="003A6A68"/>
    <w:rsid w:val="003B09C1"/>
    <w:rsid w:val="003B15D7"/>
    <w:rsid w:val="003B1BA3"/>
    <w:rsid w:val="003B3D41"/>
    <w:rsid w:val="003B65B5"/>
    <w:rsid w:val="003C1660"/>
    <w:rsid w:val="003C2BA2"/>
    <w:rsid w:val="003C3471"/>
    <w:rsid w:val="003C386A"/>
    <w:rsid w:val="003C47CA"/>
    <w:rsid w:val="003D096D"/>
    <w:rsid w:val="003D1873"/>
    <w:rsid w:val="003D25C5"/>
    <w:rsid w:val="003D2B10"/>
    <w:rsid w:val="003D451F"/>
    <w:rsid w:val="003D55EF"/>
    <w:rsid w:val="003D78B3"/>
    <w:rsid w:val="003D7BC7"/>
    <w:rsid w:val="003E0428"/>
    <w:rsid w:val="003E13B0"/>
    <w:rsid w:val="003E1E82"/>
    <w:rsid w:val="003E36AE"/>
    <w:rsid w:val="003E3855"/>
    <w:rsid w:val="003E61AD"/>
    <w:rsid w:val="003E6D62"/>
    <w:rsid w:val="003F0DC0"/>
    <w:rsid w:val="003F1486"/>
    <w:rsid w:val="003F1CCC"/>
    <w:rsid w:val="003F1D2D"/>
    <w:rsid w:val="003F26AC"/>
    <w:rsid w:val="003F29DD"/>
    <w:rsid w:val="003F4993"/>
    <w:rsid w:val="003F588E"/>
    <w:rsid w:val="003F5A65"/>
    <w:rsid w:val="003F6375"/>
    <w:rsid w:val="00400608"/>
    <w:rsid w:val="00400B6A"/>
    <w:rsid w:val="00400C0C"/>
    <w:rsid w:val="00402648"/>
    <w:rsid w:val="004055B0"/>
    <w:rsid w:val="004101DA"/>
    <w:rsid w:val="004105F6"/>
    <w:rsid w:val="00410B08"/>
    <w:rsid w:val="0041147F"/>
    <w:rsid w:val="00411981"/>
    <w:rsid w:val="004123EF"/>
    <w:rsid w:val="00415C31"/>
    <w:rsid w:val="00423CF8"/>
    <w:rsid w:val="00430845"/>
    <w:rsid w:val="00430CA8"/>
    <w:rsid w:val="00431F5F"/>
    <w:rsid w:val="00433DA2"/>
    <w:rsid w:val="004355D7"/>
    <w:rsid w:val="00437D7E"/>
    <w:rsid w:val="00441063"/>
    <w:rsid w:val="00441A21"/>
    <w:rsid w:val="00441E66"/>
    <w:rsid w:val="0044386E"/>
    <w:rsid w:val="00446E11"/>
    <w:rsid w:val="004517D2"/>
    <w:rsid w:val="00451C5D"/>
    <w:rsid w:val="0045461E"/>
    <w:rsid w:val="00454F14"/>
    <w:rsid w:val="004556BE"/>
    <w:rsid w:val="00456EEF"/>
    <w:rsid w:val="00460DA2"/>
    <w:rsid w:val="00463007"/>
    <w:rsid w:val="004639A2"/>
    <w:rsid w:val="004657B7"/>
    <w:rsid w:val="00465DF8"/>
    <w:rsid w:val="00466062"/>
    <w:rsid w:val="00466AC2"/>
    <w:rsid w:val="00470403"/>
    <w:rsid w:val="00470839"/>
    <w:rsid w:val="00474863"/>
    <w:rsid w:val="0047773F"/>
    <w:rsid w:val="004804F9"/>
    <w:rsid w:val="00480C17"/>
    <w:rsid w:val="00481B8F"/>
    <w:rsid w:val="00482B28"/>
    <w:rsid w:val="0048666B"/>
    <w:rsid w:val="00490ACD"/>
    <w:rsid w:val="00491CA7"/>
    <w:rsid w:val="004927EF"/>
    <w:rsid w:val="004938AD"/>
    <w:rsid w:val="0049629F"/>
    <w:rsid w:val="00497712"/>
    <w:rsid w:val="00497F1C"/>
    <w:rsid w:val="004A1FC5"/>
    <w:rsid w:val="004A2623"/>
    <w:rsid w:val="004A2B00"/>
    <w:rsid w:val="004A2F15"/>
    <w:rsid w:val="004A429D"/>
    <w:rsid w:val="004A4344"/>
    <w:rsid w:val="004A463B"/>
    <w:rsid w:val="004A4CCE"/>
    <w:rsid w:val="004A60F5"/>
    <w:rsid w:val="004A69B9"/>
    <w:rsid w:val="004B00D8"/>
    <w:rsid w:val="004B07DF"/>
    <w:rsid w:val="004B0A72"/>
    <w:rsid w:val="004B12B0"/>
    <w:rsid w:val="004B22E7"/>
    <w:rsid w:val="004B2A06"/>
    <w:rsid w:val="004B4738"/>
    <w:rsid w:val="004C0CEE"/>
    <w:rsid w:val="004C2CE5"/>
    <w:rsid w:val="004C2F89"/>
    <w:rsid w:val="004C5652"/>
    <w:rsid w:val="004C663D"/>
    <w:rsid w:val="004C76E2"/>
    <w:rsid w:val="004C7704"/>
    <w:rsid w:val="004C78C6"/>
    <w:rsid w:val="004D00BF"/>
    <w:rsid w:val="004D15B5"/>
    <w:rsid w:val="004D1CA9"/>
    <w:rsid w:val="004D30F7"/>
    <w:rsid w:val="004D4B6B"/>
    <w:rsid w:val="004D6134"/>
    <w:rsid w:val="004D68E7"/>
    <w:rsid w:val="004D7129"/>
    <w:rsid w:val="004E3145"/>
    <w:rsid w:val="004E3D9B"/>
    <w:rsid w:val="004E68CF"/>
    <w:rsid w:val="004E6CD3"/>
    <w:rsid w:val="004E7078"/>
    <w:rsid w:val="004F054D"/>
    <w:rsid w:val="004F40ED"/>
    <w:rsid w:val="004F47E3"/>
    <w:rsid w:val="004F5C79"/>
    <w:rsid w:val="004F78AA"/>
    <w:rsid w:val="00505CC0"/>
    <w:rsid w:val="00506172"/>
    <w:rsid w:val="00510D50"/>
    <w:rsid w:val="00514E7E"/>
    <w:rsid w:val="00515107"/>
    <w:rsid w:val="005201A2"/>
    <w:rsid w:val="00521454"/>
    <w:rsid w:val="0052556D"/>
    <w:rsid w:val="00525589"/>
    <w:rsid w:val="005267B8"/>
    <w:rsid w:val="00531E0E"/>
    <w:rsid w:val="00532754"/>
    <w:rsid w:val="0053460F"/>
    <w:rsid w:val="00536FA2"/>
    <w:rsid w:val="00537968"/>
    <w:rsid w:val="00540BB6"/>
    <w:rsid w:val="0054228D"/>
    <w:rsid w:val="005431B5"/>
    <w:rsid w:val="005437A3"/>
    <w:rsid w:val="00544056"/>
    <w:rsid w:val="00544AB1"/>
    <w:rsid w:val="00547F19"/>
    <w:rsid w:val="00550640"/>
    <w:rsid w:val="0055175E"/>
    <w:rsid w:val="00552152"/>
    <w:rsid w:val="00560758"/>
    <w:rsid w:val="005637D2"/>
    <w:rsid w:val="00567137"/>
    <w:rsid w:val="00570555"/>
    <w:rsid w:val="00571947"/>
    <w:rsid w:val="00572627"/>
    <w:rsid w:val="00575EB0"/>
    <w:rsid w:val="00576247"/>
    <w:rsid w:val="00576469"/>
    <w:rsid w:val="00577C74"/>
    <w:rsid w:val="005842A7"/>
    <w:rsid w:val="00584863"/>
    <w:rsid w:val="00585A0D"/>
    <w:rsid w:val="00585B15"/>
    <w:rsid w:val="005865F9"/>
    <w:rsid w:val="005940E6"/>
    <w:rsid w:val="005A09E8"/>
    <w:rsid w:val="005A0E13"/>
    <w:rsid w:val="005A14C4"/>
    <w:rsid w:val="005A4094"/>
    <w:rsid w:val="005A53C2"/>
    <w:rsid w:val="005A5A0B"/>
    <w:rsid w:val="005A6F30"/>
    <w:rsid w:val="005A72A1"/>
    <w:rsid w:val="005B090B"/>
    <w:rsid w:val="005B1959"/>
    <w:rsid w:val="005B2D98"/>
    <w:rsid w:val="005B3D15"/>
    <w:rsid w:val="005B5F2E"/>
    <w:rsid w:val="005C08B8"/>
    <w:rsid w:val="005C1551"/>
    <w:rsid w:val="005C3786"/>
    <w:rsid w:val="005C4181"/>
    <w:rsid w:val="005C4AF5"/>
    <w:rsid w:val="005C64CB"/>
    <w:rsid w:val="005C6D17"/>
    <w:rsid w:val="005D1CD8"/>
    <w:rsid w:val="005D2F02"/>
    <w:rsid w:val="005D327A"/>
    <w:rsid w:val="005D396F"/>
    <w:rsid w:val="005D434D"/>
    <w:rsid w:val="005D4773"/>
    <w:rsid w:val="005D5981"/>
    <w:rsid w:val="005D685E"/>
    <w:rsid w:val="005D7A91"/>
    <w:rsid w:val="005E0E8A"/>
    <w:rsid w:val="005E3377"/>
    <w:rsid w:val="005E37E2"/>
    <w:rsid w:val="005E39EC"/>
    <w:rsid w:val="005E4690"/>
    <w:rsid w:val="005E53A2"/>
    <w:rsid w:val="005E60A0"/>
    <w:rsid w:val="005E6552"/>
    <w:rsid w:val="005E74B9"/>
    <w:rsid w:val="005E7907"/>
    <w:rsid w:val="005F64C9"/>
    <w:rsid w:val="00601DCD"/>
    <w:rsid w:val="00601F74"/>
    <w:rsid w:val="006033A3"/>
    <w:rsid w:val="00603673"/>
    <w:rsid w:val="00603DCF"/>
    <w:rsid w:val="00615DFC"/>
    <w:rsid w:val="006165A5"/>
    <w:rsid w:val="006165E5"/>
    <w:rsid w:val="006175A7"/>
    <w:rsid w:val="006179C9"/>
    <w:rsid w:val="00620C19"/>
    <w:rsid w:val="00622BDB"/>
    <w:rsid w:val="00624D19"/>
    <w:rsid w:val="006259F8"/>
    <w:rsid w:val="00625E51"/>
    <w:rsid w:val="00627338"/>
    <w:rsid w:val="006276D8"/>
    <w:rsid w:val="00627CB4"/>
    <w:rsid w:val="00627CF7"/>
    <w:rsid w:val="00627E8E"/>
    <w:rsid w:val="00630158"/>
    <w:rsid w:val="00630694"/>
    <w:rsid w:val="00632892"/>
    <w:rsid w:val="00632DAA"/>
    <w:rsid w:val="00633934"/>
    <w:rsid w:val="006341A9"/>
    <w:rsid w:val="00634F68"/>
    <w:rsid w:val="006374D9"/>
    <w:rsid w:val="00640A31"/>
    <w:rsid w:val="0064191E"/>
    <w:rsid w:val="0064244E"/>
    <w:rsid w:val="00642F6B"/>
    <w:rsid w:val="00643A63"/>
    <w:rsid w:val="00644462"/>
    <w:rsid w:val="00646707"/>
    <w:rsid w:val="00646CFC"/>
    <w:rsid w:val="006472C8"/>
    <w:rsid w:val="00652398"/>
    <w:rsid w:val="00652CF0"/>
    <w:rsid w:val="00653A6E"/>
    <w:rsid w:val="00655817"/>
    <w:rsid w:val="00656260"/>
    <w:rsid w:val="00656F79"/>
    <w:rsid w:val="00661312"/>
    <w:rsid w:val="006623CD"/>
    <w:rsid w:val="006629B9"/>
    <w:rsid w:val="00667D26"/>
    <w:rsid w:val="00667F9C"/>
    <w:rsid w:val="006729F6"/>
    <w:rsid w:val="0067323E"/>
    <w:rsid w:val="0067478B"/>
    <w:rsid w:val="00675B01"/>
    <w:rsid w:val="00676896"/>
    <w:rsid w:val="00682BC3"/>
    <w:rsid w:val="00691F6B"/>
    <w:rsid w:val="00697F77"/>
    <w:rsid w:val="006A1787"/>
    <w:rsid w:val="006A4353"/>
    <w:rsid w:val="006A593C"/>
    <w:rsid w:val="006A60F1"/>
    <w:rsid w:val="006A7685"/>
    <w:rsid w:val="006B135B"/>
    <w:rsid w:val="006B3EF6"/>
    <w:rsid w:val="006B585B"/>
    <w:rsid w:val="006C11F0"/>
    <w:rsid w:val="006C131B"/>
    <w:rsid w:val="006C64A2"/>
    <w:rsid w:val="006C7EFE"/>
    <w:rsid w:val="006D0287"/>
    <w:rsid w:val="006D0B59"/>
    <w:rsid w:val="006D0C77"/>
    <w:rsid w:val="006D377D"/>
    <w:rsid w:val="006D408A"/>
    <w:rsid w:val="006D453A"/>
    <w:rsid w:val="006D496B"/>
    <w:rsid w:val="006D4A7B"/>
    <w:rsid w:val="006D734B"/>
    <w:rsid w:val="006E0BAF"/>
    <w:rsid w:val="006E4041"/>
    <w:rsid w:val="006E58BD"/>
    <w:rsid w:val="006F3203"/>
    <w:rsid w:val="006F45C5"/>
    <w:rsid w:val="006F4FD0"/>
    <w:rsid w:val="006F5135"/>
    <w:rsid w:val="006F6EA8"/>
    <w:rsid w:val="006F7376"/>
    <w:rsid w:val="00701C6E"/>
    <w:rsid w:val="00703E09"/>
    <w:rsid w:val="00703F0C"/>
    <w:rsid w:val="007051F3"/>
    <w:rsid w:val="00706A9E"/>
    <w:rsid w:val="00707888"/>
    <w:rsid w:val="00712155"/>
    <w:rsid w:val="00712895"/>
    <w:rsid w:val="007128D1"/>
    <w:rsid w:val="00712DCF"/>
    <w:rsid w:val="00713217"/>
    <w:rsid w:val="007156A1"/>
    <w:rsid w:val="007167CA"/>
    <w:rsid w:val="00722A37"/>
    <w:rsid w:val="00724E7B"/>
    <w:rsid w:val="00725356"/>
    <w:rsid w:val="00725B0C"/>
    <w:rsid w:val="00725E5C"/>
    <w:rsid w:val="00725F8D"/>
    <w:rsid w:val="00726377"/>
    <w:rsid w:val="00726477"/>
    <w:rsid w:val="007360BE"/>
    <w:rsid w:val="00736293"/>
    <w:rsid w:val="007404FF"/>
    <w:rsid w:val="00740E16"/>
    <w:rsid w:val="0074351C"/>
    <w:rsid w:val="007450A4"/>
    <w:rsid w:val="00745D6E"/>
    <w:rsid w:val="00745DB8"/>
    <w:rsid w:val="00750946"/>
    <w:rsid w:val="00754130"/>
    <w:rsid w:val="00756743"/>
    <w:rsid w:val="0075712A"/>
    <w:rsid w:val="007571AD"/>
    <w:rsid w:val="007615BD"/>
    <w:rsid w:val="00761780"/>
    <w:rsid w:val="007656B7"/>
    <w:rsid w:val="00766268"/>
    <w:rsid w:val="007701EA"/>
    <w:rsid w:val="00770E7D"/>
    <w:rsid w:val="00771A14"/>
    <w:rsid w:val="00771B7E"/>
    <w:rsid w:val="00772CFB"/>
    <w:rsid w:val="007747C5"/>
    <w:rsid w:val="007763F3"/>
    <w:rsid w:val="00783D8F"/>
    <w:rsid w:val="00784287"/>
    <w:rsid w:val="00784FA4"/>
    <w:rsid w:val="00791752"/>
    <w:rsid w:val="007920FD"/>
    <w:rsid w:val="00793D7D"/>
    <w:rsid w:val="00794040"/>
    <w:rsid w:val="00794220"/>
    <w:rsid w:val="00795D7D"/>
    <w:rsid w:val="0079752F"/>
    <w:rsid w:val="0079795F"/>
    <w:rsid w:val="00797B23"/>
    <w:rsid w:val="007A2594"/>
    <w:rsid w:val="007A2994"/>
    <w:rsid w:val="007A3845"/>
    <w:rsid w:val="007A43C7"/>
    <w:rsid w:val="007A54EC"/>
    <w:rsid w:val="007B1F8D"/>
    <w:rsid w:val="007B40AF"/>
    <w:rsid w:val="007B5A76"/>
    <w:rsid w:val="007B675F"/>
    <w:rsid w:val="007B7032"/>
    <w:rsid w:val="007C1024"/>
    <w:rsid w:val="007C1C13"/>
    <w:rsid w:val="007C1EB4"/>
    <w:rsid w:val="007C4BB3"/>
    <w:rsid w:val="007C6227"/>
    <w:rsid w:val="007D136D"/>
    <w:rsid w:val="007D1B03"/>
    <w:rsid w:val="007D2057"/>
    <w:rsid w:val="007D2F99"/>
    <w:rsid w:val="007D3FA5"/>
    <w:rsid w:val="007D4279"/>
    <w:rsid w:val="007D4B21"/>
    <w:rsid w:val="007D762B"/>
    <w:rsid w:val="007E0E64"/>
    <w:rsid w:val="007E38E4"/>
    <w:rsid w:val="007E4523"/>
    <w:rsid w:val="007E507D"/>
    <w:rsid w:val="007E5824"/>
    <w:rsid w:val="007E64EC"/>
    <w:rsid w:val="007E7250"/>
    <w:rsid w:val="007F30F0"/>
    <w:rsid w:val="007F360A"/>
    <w:rsid w:val="007F49B4"/>
    <w:rsid w:val="007F69F6"/>
    <w:rsid w:val="007F71B5"/>
    <w:rsid w:val="007F72AE"/>
    <w:rsid w:val="008007BC"/>
    <w:rsid w:val="0080099E"/>
    <w:rsid w:val="00803830"/>
    <w:rsid w:val="0080472D"/>
    <w:rsid w:val="008127E3"/>
    <w:rsid w:val="008133A1"/>
    <w:rsid w:val="00817CA0"/>
    <w:rsid w:val="00820BA2"/>
    <w:rsid w:val="008229F1"/>
    <w:rsid w:val="00824F7B"/>
    <w:rsid w:val="00825CDD"/>
    <w:rsid w:val="00826D14"/>
    <w:rsid w:val="0083038F"/>
    <w:rsid w:val="00831C94"/>
    <w:rsid w:val="00832035"/>
    <w:rsid w:val="008321BC"/>
    <w:rsid w:val="008324CD"/>
    <w:rsid w:val="008335BC"/>
    <w:rsid w:val="00840548"/>
    <w:rsid w:val="008469FB"/>
    <w:rsid w:val="008477D8"/>
    <w:rsid w:val="00847A82"/>
    <w:rsid w:val="00854CDC"/>
    <w:rsid w:val="008567FF"/>
    <w:rsid w:val="00856AC1"/>
    <w:rsid w:val="00857E05"/>
    <w:rsid w:val="0086427F"/>
    <w:rsid w:val="008644C2"/>
    <w:rsid w:val="0087273E"/>
    <w:rsid w:val="00873EF3"/>
    <w:rsid w:val="00874286"/>
    <w:rsid w:val="00876CE5"/>
    <w:rsid w:val="00881427"/>
    <w:rsid w:val="008822A7"/>
    <w:rsid w:val="008828D9"/>
    <w:rsid w:val="00884A47"/>
    <w:rsid w:val="00885A95"/>
    <w:rsid w:val="008860E1"/>
    <w:rsid w:val="00886119"/>
    <w:rsid w:val="0088666F"/>
    <w:rsid w:val="00887040"/>
    <w:rsid w:val="0088781E"/>
    <w:rsid w:val="008879FA"/>
    <w:rsid w:val="00887CD4"/>
    <w:rsid w:val="008919DD"/>
    <w:rsid w:val="008939CD"/>
    <w:rsid w:val="00893A68"/>
    <w:rsid w:val="00893CEE"/>
    <w:rsid w:val="00896DC9"/>
    <w:rsid w:val="008A01A0"/>
    <w:rsid w:val="008A17F7"/>
    <w:rsid w:val="008A415B"/>
    <w:rsid w:val="008A4BAB"/>
    <w:rsid w:val="008A682D"/>
    <w:rsid w:val="008A713E"/>
    <w:rsid w:val="008A7396"/>
    <w:rsid w:val="008B152D"/>
    <w:rsid w:val="008B2A28"/>
    <w:rsid w:val="008B4A55"/>
    <w:rsid w:val="008B5CA1"/>
    <w:rsid w:val="008B6E4B"/>
    <w:rsid w:val="008C0374"/>
    <w:rsid w:val="008C0733"/>
    <w:rsid w:val="008C0D3C"/>
    <w:rsid w:val="008C287F"/>
    <w:rsid w:val="008C469B"/>
    <w:rsid w:val="008D0D00"/>
    <w:rsid w:val="008D1503"/>
    <w:rsid w:val="008D1D57"/>
    <w:rsid w:val="008D29FA"/>
    <w:rsid w:val="008D323A"/>
    <w:rsid w:val="008D564C"/>
    <w:rsid w:val="008D6754"/>
    <w:rsid w:val="008D7178"/>
    <w:rsid w:val="008D733F"/>
    <w:rsid w:val="008E00C0"/>
    <w:rsid w:val="008E1CB2"/>
    <w:rsid w:val="008E2CAB"/>
    <w:rsid w:val="008E4106"/>
    <w:rsid w:val="008E63C9"/>
    <w:rsid w:val="008E6DAD"/>
    <w:rsid w:val="008E7C82"/>
    <w:rsid w:val="008F0CC5"/>
    <w:rsid w:val="008F1D30"/>
    <w:rsid w:val="0090037D"/>
    <w:rsid w:val="00900424"/>
    <w:rsid w:val="00906D78"/>
    <w:rsid w:val="00907199"/>
    <w:rsid w:val="009110F8"/>
    <w:rsid w:val="00913C44"/>
    <w:rsid w:val="009140BA"/>
    <w:rsid w:val="009154F8"/>
    <w:rsid w:val="009158D2"/>
    <w:rsid w:val="009175AB"/>
    <w:rsid w:val="00920968"/>
    <w:rsid w:val="009212C8"/>
    <w:rsid w:val="0092347D"/>
    <w:rsid w:val="00923BC6"/>
    <w:rsid w:val="00924803"/>
    <w:rsid w:val="00925568"/>
    <w:rsid w:val="00925C79"/>
    <w:rsid w:val="00927202"/>
    <w:rsid w:val="009273DF"/>
    <w:rsid w:val="0093125F"/>
    <w:rsid w:val="0093275C"/>
    <w:rsid w:val="00933CB8"/>
    <w:rsid w:val="00933F6B"/>
    <w:rsid w:val="00935F89"/>
    <w:rsid w:val="00937F37"/>
    <w:rsid w:val="0094145B"/>
    <w:rsid w:val="00941FFC"/>
    <w:rsid w:val="009477A4"/>
    <w:rsid w:val="009511BE"/>
    <w:rsid w:val="009518F0"/>
    <w:rsid w:val="00951B39"/>
    <w:rsid w:val="00952103"/>
    <w:rsid w:val="00955376"/>
    <w:rsid w:val="009558FE"/>
    <w:rsid w:val="009568F9"/>
    <w:rsid w:val="009603D2"/>
    <w:rsid w:val="00960CC6"/>
    <w:rsid w:val="00961B17"/>
    <w:rsid w:val="00964CF6"/>
    <w:rsid w:val="00965C94"/>
    <w:rsid w:val="009666A3"/>
    <w:rsid w:val="0096714E"/>
    <w:rsid w:val="00967802"/>
    <w:rsid w:val="00967C30"/>
    <w:rsid w:val="00971CB3"/>
    <w:rsid w:val="009720E7"/>
    <w:rsid w:val="009727BE"/>
    <w:rsid w:val="009729A0"/>
    <w:rsid w:val="00974039"/>
    <w:rsid w:val="00976B47"/>
    <w:rsid w:val="00977E44"/>
    <w:rsid w:val="00980676"/>
    <w:rsid w:val="00981C8C"/>
    <w:rsid w:val="009909E4"/>
    <w:rsid w:val="00990AA4"/>
    <w:rsid w:val="00991C3C"/>
    <w:rsid w:val="00993A27"/>
    <w:rsid w:val="0099409E"/>
    <w:rsid w:val="00995103"/>
    <w:rsid w:val="009951E6"/>
    <w:rsid w:val="00995949"/>
    <w:rsid w:val="00996078"/>
    <w:rsid w:val="00996E37"/>
    <w:rsid w:val="0099719E"/>
    <w:rsid w:val="00997902"/>
    <w:rsid w:val="009A031D"/>
    <w:rsid w:val="009A1C8B"/>
    <w:rsid w:val="009A7985"/>
    <w:rsid w:val="009B0B92"/>
    <w:rsid w:val="009B1F2B"/>
    <w:rsid w:val="009B5C8F"/>
    <w:rsid w:val="009B65E9"/>
    <w:rsid w:val="009C115F"/>
    <w:rsid w:val="009C18DD"/>
    <w:rsid w:val="009C29B7"/>
    <w:rsid w:val="009C343E"/>
    <w:rsid w:val="009D1624"/>
    <w:rsid w:val="009D23B9"/>
    <w:rsid w:val="009D23C3"/>
    <w:rsid w:val="009D36C1"/>
    <w:rsid w:val="009D426C"/>
    <w:rsid w:val="009D58A6"/>
    <w:rsid w:val="009D72EA"/>
    <w:rsid w:val="009E05BF"/>
    <w:rsid w:val="009E30B6"/>
    <w:rsid w:val="009E5AA5"/>
    <w:rsid w:val="009E6CC7"/>
    <w:rsid w:val="009F02D1"/>
    <w:rsid w:val="009F076A"/>
    <w:rsid w:val="009F13CD"/>
    <w:rsid w:val="009F1A61"/>
    <w:rsid w:val="009F423C"/>
    <w:rsid w:val="009F4CC2"/>
    <w:rsid w:val="009F503E"/>
    <w:rsid w:val="00A00EB8"/>
    <w:rsid w:val="00A01434"/>
    <w:rsid w:val="00A01E34"/>
    <w:rsid w:val="00A0219B"/>
    <w:rsid w:val="00A03280"/>
    <w:rsid w:val="00A035BF"/>
    <w:rsid w:val="00A06253"/>
    <w:rsid w:val="00A11010"/>
    <w:rsid w:val="00A147BB"/>
    <w:rsid w:val="00A15577"/>
    <w:rsid w:val="00A165F0"/>
    <w:rsid w:val="00A17514"/>
    <w:rsid w:val="00A17C3B"/>
    <w:rsid w:val="00A20CC6"/>
    <w:rsid w:val="00A24213"/>
    <w:rsid w:val="00A256D7"/>
    <w:rsid w:val="00A25CDF"/>
    <w:rsid w:val="00A328FD"/>
    <w:rsid w:val="00A3389F"/>
    <w:rsid w:val="00A34052"/>
    <w:rsid w:val="00A34263"/>
    <w:rsid w:val="00A35A0C"/>
    <w:rsid w:val="00A36300"/>
    <w:rsid w:val="00A363CD"/>
    <w:rsid w:val="00A37F17"/>
    <w:rsid w:val="00A419A8"/>
    <w:rsid w:val="00A44ABE"/>
    <w:rsid w:val="00A44C5C"/>
    <w:rsid w:val="00A4600F"/>
    <w:rsid w:val="00A46738"/>
    <w:rsid w:val="00A47ECF"/>
    <w:rsid w:val="00A520EC"/>
    <w:rsid w:val="00A523C8"/>
    <w:rsid w:val="00A5349E"/>
    <w:rsid w:val="00A5503F"/>
    <w:rsid w:val="00A5581B"/>
    <w:rsid w:val="00A56FC3"/>
    <w:rsid w:val="00A64573"/>
    <w:rsid w:val="00A70450"/>
    <w:rsid w:val="00A7050F"/>
    <w:rsid w:val="00A71C34"/>
    <w:rsid w:val="00A77A6B"/>
    <w:rsid w:val="00A804EA"/>
    <w:rsid w:val="00A81D59"/>
    <w:rsid w:val="00A834FD"/>
    <w:rsid w:val="00A8365A"/>
    <w:rsid w:val="00A85DBF"/>
    <w:rsid w:val="00A86FAC"/>
    <w:rsid w:val="00A90419"/>
    <w:rsid w:val="00A90585"/>
    <w:rsid w:val="00A93FEB"/>
    <w:rsid w:val="00AA3FDB"/>
    <w:rsid w:val="00AA4505"/>
    <w:rsid w:val="00AA4C31"/>
    <w:rsid w:val="00AA5EFF"/>
    <w:rsid w:val="00AB4261"/>
    <w:rsid w:val="00AB46C6"/>
    <w:rsid w:val="00AB53CF"/>
    <w:rsid w:val="00AB63D5"/>
    <w:rsid w:val="00AB6462"/>
    <w:rsid w:val="00AB654F"/>
    <w:rsid w:val="00AB6875"/>
    <w:rsid w:val="00AB69AC"/>
    <w:rsid w:val="00AC0006"/>
    <w:rsid w:val="00AC04AE"/>
    <w:rsid w:val="00AC10B4"/>
    <w:rsid w:val="00AC1B84"/>
    <w:rsid w:val="00AC23C9"/>
    <w:rsid w:val="00AC4179"/>
    <w:rsid w:val="00AC48C8"/>
    <w:rsid w:val="00AC58F6"/>
    <w:rsid w:val="00AC5DB2"/>
    <w:rsid w:val="00AC611F"/>
    <w:rsid w:val="00AC67AD"/>
    <w:rsid w:val="00AD0569"/>
    <w:rsid w:val="00AD33C7"/>
    <w:rsid w:val="00AD3D73"/>
    <w:rsid w:val="00AD598C"/>
    <w:rsid w:val="00AD6077"/>
    <w:rsid w:val="00AD6B20"/>
    <w:rsid w:val="00AD77F2"/>
    <w:rsid w:val="00AD78B6"/>
    <w:rsid w:val="00AE08E3"/>
    <w:rsid w:val="00AE1537"/>
    <w:rsid w:val="00AE2BF4"/>
    <w:rsid w:val="00AE63F4"/>
    <w:rsid w:val="00AE70DB"/>
    <w:rsid w:val="00AE78D5"/>
    <w:rsid w:val="00AF11F0"/>
    <w:rsid w:val="00AF1E2E"/>
    <w:rsid w:val="00AF7234"/>
    <w:rsid w:val="00AF79B9"/>
    <w:rsid w:val="00AF79EF"/>
    <w:rsid w:val="00B00110"/>
    <w:rsid w:val="00B02E39"/>
    <w:rsid w:val="00B02F34"/>
    <w:rsid w:val="00B03EDC"/>
    <w:rsid w:val="00B04644"/>
    <w:rsid w:val="00B04FF8"/>
    <w:rsid w:val="00B061CF"/>
    <w:rsid w:val="00B06677"/>
    <w:rsid w:val="00B07D83"/>
    <w:rsid w:val="00B125AF"/>
    <w:rsid w:val="00B1280F"/>
    <w:rsid w:val="00B12C61"/>
    <w:rsid w:val="00B1381A"/>
    <w:rsid w:val="00B153BB"/>
    <w:rsid w:val="00B1662E"/>
    <w:rsid w:val="00B17464"/>
    <w:rsid w:val="00B17B5B"/>
    <w:rsid w:val="00B17CCC"/>
    <w:rsid w:val="00B17D3E"/>
    <w:rsid w:val="00B21147"/>
    <w:rsid w:val="00B2410F"/>
    <w:rsid w:val="00B265D9"/>
    <w:rsid w:val="00B27784"/>
    <w:rsid w:val="00B27ABA"/>
    <w:rsid w:val="00B30405"/>
    <w:rsid w:val="00B31E6D"/>
    <w:rsid w:val="00B34E21"/>
    <w:rsid w:val="00B41586"/>
    <w:rsid w:val="00B42E5D"/>
    <w:rsid w:val="00B42F18"/>
    <w:rsid w:val="00B444D3"/>
    <w:rsid w:val="00B45491"/>
    <w:rsid w:val="00B4574C"/>
    <w:rsid w:val="00B472EA"/>
    <w:rsid w:val="00B47E12"/>
    <w:rsid w:val="00B518CA"/>
    <w:rsid w:val="00B51B6F"/>
    <w:rsid w:val="00B51B88"/>
    <w:rsid w:val="00B52445"/>
    <w:rsid w:val="00B5516D"/>
    <w:rsid w:val="00B558C9"/>
    <w:rsid w:val="00B55FBA"/>
    <w:rsid w:val="00B56BC1"/>
    <w:rsid w:val="00B60F22"/>
    <w:rsid w:val="00B61058"/>
    <w:rsid w:val="00B617CC"/>
    <w:rsid w:val="00B61882"/>
    <w:rsid w:val="00B62A08"/>
    <w:rsid w:val="00B6515E"/>
    <w:rsid w:val="00B6521F"/>
    <w:rsid w:val="00B66AA6"/>
    <w:rsid w:val="00B70E2E"/>
    <w:rsid w:val="00B7155A"/>
    <w:rsid w:val="00B72629"/>
    <w:rsid w:val="00B73469"/>
    <w:rsid w:val="00B75D7F"/>
    <w:rsid w:val="00B767A9"/>
    <w:rsid w:val="00B77E5D"/>
    <w:rsid w:val="00B80022"/>
    <w:rsid w:val="00B80B08"/>
    <w:rsid w:val="00B823FD"/>
    <w:rsid w:val="00B85208"/>
    <w:rsid w:val="00B85417"/>
    <w:rsid w:val="00B90672"/>
    <w:rsid w:val="00B9372F"/>
    <w:rsid w:val="00B960BE"/>
    <w:rsid w:val="00BA0579"/>
    <w:rsid w:val="00BA0722"/>
    <w:rsid w:val="00BA152D"/>
    <w:rsid w:val="00BA1DCB"/>
    <w:rsid w:val="00BA368C"/>
    <w:rsid w:val="00BA538A"/>
    <w:rsid w:val="00BA57AD"/>
    <w:rsid w:val="00BA77D4"/>
    <w:rsid w:val="00BA7FF1"/>
    <w:rsid w:val="00BB10D2"/>
    <w:rsid w:val="00BB39E7"/>
    <w:rsid w:val="00BC3624"/>
    <w:rsid w:val="00BC3D94"/>
    <w:rsid w:val="00BC7B9A"/>
    <w:rsid w:val="00BD153A"/>
    <w:rsid w:val="00BD1DF5"/>
    <w:rsid w:val="00BD3534"/>
    <w:rsid w:val="00BD3CFC"/>
    <w:rsid w:val="00BD490F"/>
    <w:rsid w:val="00BD640F"/>
    <w:rsid w:val="00BD6549"/>
    <w:rsid w:val="00BD6C86"/>
    <w:rsid w:val="00BD75FF"/>
    <w:rsid w:val="00BD7ED8"/>
    <w:rsid w:val="00BE2801"/>
    <w:rsid w:val="00BE6E03"/>
    <w:rsid w:val="00BF03A9"/>
    <w:rsid w:val="00BF149C"/>
    <w:rsid w:val="00BF2794"/>
    <w:rsid w:val="00BF2DF0"/>
    <w:rsid w:val="00BF765D"/>
    <w:rsid w:val="00C00E43"/>
    <w:rsid w:val="00C10114"/>
    <w:rsid w:val="00C1154F"/>
    <w:rsid w:val="00C1176E"/>
    <w:rsid w:val="00C124E3"/>
    <w:rsid w:val="00C13922"/>
    <w:rsid w:val="00C14171"/>
    <w:rsid w:val="00C14A82"/>
    <w:rsid w:val="00C16A5F"/>
    <w:rsid w:val="00C17A84"/>
    <w:rsid w:val="00C251B1"/>
    <w:rsid w:val="00C27041"/>
    <w:rsid w:val="00C2740E"/>
    <w:rsid w:val="00C27BE3"/>
    <w:rsid w:val="00C33D00"/>
    <w:rsid w:val="00C36346"/>
    <w:rsid w:val="00C3722F"/>
    <w:rsid w:val="00C3756E"/>
    <w:rsid w:val="00C41E56"/>
    <w:rsid w:val="00C4386E"/>
    <w:rsid w:val="00C43C0F"/>
    <w:rsid w:val="00C445D1"/>
    <w:rsid w:val="00C44B67"/>
    <w:rsid w:val="00C44F62"/>
    <w:rsid w:val="00C46DE7"/>
    <w:rsid w:val="00C47054"/>
    <w:rsid w:val="00C47667"/>
    <w:rsid w:val="00C47D1A"/>
    <w:rsid w:val="00C522B3"/>
    <w:rsid w:val="00C523D3"/>
    <w:rsid w:val="00C53464"/>
    <w:rsid w:val="00C5752E"/>
    <w:rsid w:val="00C57721"/>
    <w:rsid w:val="00C57BB7"/>
    <w:rsid w:val="00C60746"/>
    <w:rsid w:val="00C60B3E"/>
    <w:rsid w:val="00C61E12"/>
    <w:rsid w:val="00C623F7"/>
    <w:rsid w:val="00C627B1"/>
    <w:rsid w:val="00C644C5"/>
    <w:rsid w:val="00C66380"/>
    <w:rsid w:val="00C669D0"/>
    <w:rsid w:val="00C72916"/>
    <w:rsid w:val="00C735DB"/>
    <w:rsid w:val="00C73BC6"/>
    <w:rsid w:val="00C7544B"/>
    <w:rsid w:val="00C75C28"/>
    <w:rsid w:val="00C7702F"/>
    <w:rsid w:val="00C80CAC"/>
    <w:rsid w:val="00C828BC"/>
    <w:rsid w:val="00C82C27"/>
    <w:rsid w:val="00C84000"/>
    <w:rsid w:val="00C848A0"/>
    <w:rsid w:val="00C861D2"/>
    <w:rsid w:val="00C87589"/>
    <w:rsid w:val="00C914D4"/>
    <w:rsid w:val="00C92583"/>
    <w:rsid w:val="00C9335D"/>
    <w:rsid w:val="00C93A52"/>
    <w:rsid w:val="00C94BF5"/>
    <w:rsid w:val="00C95490"/>
    <w:rsid w:val="00C966A5"/>
    <w:rsid w:val="00C97C40"/>
    <w:rsid w:val="00CA41CF"/>
    <w:rsid w:val="00CA5F0E"/>
    <w:rsid w:val="00CB02FB"/>
    <w:rsid w:val="00CB2ED4"/>
    <w:rsid w:val="00CB3B85"/>
    <w:rsid w:val="00CB5FC9"/>
    <w:rsid w:val="00CC063B"/>
    <w:rsid w:val="00CC07BB"/>
    <w:rsid w:val="00CC102D"/>
    <w:rsid w:val="00CC184B"/>
    <w:rsid w:val="00CC2A68"/>
    <w:rsid w:val="00CC3BE7"/>
    <w:rsid w:val="00CC3C61"/>
    <w:rsid w:val="00CC6B54"/>
    <w:rsid w:val="00CC7B88"/>
    <w:rsid w:val="00CD26A0"/>
    <w:rsid w:val="00CD3994"/>
    <w:rsid w:val="00CD501A"/>
    <w:rsid w:val="00CD515E"/>
    <w:rsid w:val="00CD715E"/>
    <w:rsid w:val="00CD768D"/>
    <w:rsid w:val="00CE1505"/>
    <w:rsid w:val="00CE35C7"/>
    <w:rsid w:val="00CE3EB7"/>
    <w:rsid w:val="00CE4C95"/>
    <w:rsid w:val="00CE700E"/>
    <w:rsid w:val="00CE73BB"/>
    <w:rsid w:val="00CE7665"/>
    <w:rsid w:val="00CF3F71"/>
    <w:rsid w:val="00CF6240"/>
    <w:rsid w:val="00CF6393"/>
    <w:rsid w:val="00D011F5"/>
    <w:rsid w:val="00D03D6C"/>
    <w:rsid w:val="00D042FE"/>
    <w:rsid w:val="00D0669B"/>
    <w:rsid w:val="00D06B1B"/>
    <w:rsid w:val="00D10339"/>
    <w:rsid w:val="00D108E9"/>
    <w:rsid w:val="00D1094B"/>
    <w:rsid w:val="00D1395E"/>
    <w:rsid w:val="00D20DA0"/>
    <w:rsid w:val="00D218A2"/>
    <w:rsid w:val="00D25560"/>
    <w:rsid w:val="00D2593B"/>
    <w:rsid w:val="00D26160"/>
    <w:rsid w:val="00D26D60"/>
    <w:rsid w:val="00D27DC5"/>
    <w:rsid w:val="00D27F23"/>
    <w:rsid w:val="00D30A75"/>
    <w:rsid w:val="00D31BEA"/>
    <w:rsid w:val="00D331ED"/>
    <w:rsid w:val="00D336FB"/>
    <w:rsid w:val="00D33C54"/>
    <w:rsid w:val="00D33DE3"/>
    <w:rsid w:val="00D35638"/>
    <w:rsid w:val="00D36066"/>
    <w:rsid w:val="00D3699A"/>
    <w:rsid w:val="00D378A8"/>
    <w:rsid w:val="00D37D47"/>
    <w:rsid w:val="00D423C4"/>
    <w:rsid w:val="00D451A5"/>
    <w:rsid w:val="00D46243"/>
    <w:rsid w:val="00D4658B"/>
    <w:rsid w:val="00D477C1"/>
    <w:rsid w:val="00D5234F"/>
    <w:rsid w:val="00D55F18"/>
    <w:rsid w:val="00D57DED"/>
    <w:rsid w:val="00D61B11"/>
    <w:rsid w:val="00D63FF5"/>
    <w:rsid w:val="00D6430B"/>
    <w:rsid w:val="00D64D46"/>
    <w:rsid w:val="00D65AEE"/>
    <w:rsid w:val="00D7036A"/>
    <w:rsid w:val="00D71C4A"/>
    <w:rsid w:val="00D72EFB"/>
    <w:rsid w:val="00D731A1"/>
    <w:rsid w:val="00D73635"/>
    <w:rsid w:val="00D752EA"/>
    <w:rsid w:val="00D754EF"/>
    <w:rsid w:val="00D7601F"/>
    <w:rsid w:val="00D801AA"/>
    <w:rsid w:val="00D81920"/>
    <w:rsid w:val="00D84AC9"/>
    <w:rsid w:val="00D90632"/>
    <w:rsid w:val="00D90954"/>
    <w:rsid w:val="00D911BD"/>
    <w:rsid w:val="00D913C3"/>
    <w:rsid w:val="00D9224C"/>
    <w:rsid w:val="00D93EE9"/>
    <w:rsid w:val="00D95D51"/>
    <w:rsid w:val="00D970FE"/>
    <w:rsid w:val="00DA0C63"/>
    <w:rsid w:val="00DA1CEE"/>
    <w:rsid w:val="00DA48D4"/>
    <w:rsid w:val="00DA6C81"/>
    <w:rsid w:val="00DB0BAA"/>
    <w:rsid w:val="00DB5F04"/>
    <w:rsid w:val="00DB6E8A"/>
    <w:rsid w:val="00DC14A5"/>
    <w:rsid w:val="00DC4EFB"/>
    <w:rsid w:val="00DC5BB9"/>
    <w:rsid w:val="00DD139F"/>
    <w:rsid w:val="00DD1B76"/>
    <w:rsid w:val="00DD26F3"/>
    <w:rsid w:val="00DD273F"/>
    <w:rsid w:val="00DD2907"/>
    <w:rsid w:val="00DD4A55"/>
    <w:rsid w:val="00DD4DE2"/>
    <w:rsid w:val="00DE10F6"/>
    <w:rsid w:val="00DE178A"/>
    <w:rsid w:val="00DE214B"/>
    <w:rsid w:val="00DE363D"/>
    <w:rsid w:val="00DE3D5B"/>
    <w:rsid w:val="00DE4629"/>
    <w:rsid w:val="00DE4E6A"/>
    <w:rsid w:val="00DE5440"/>
    <w:rsid w:val="00DE7255"/>
    <w:rsid w:val="00DE7D07"/>
    <w:rsid w:val="00DF0FAB"/>
    <w:rsid w:val="00DF2497"/>
    <w:rsid w:val="00DF2AF5"/>
    <w:rsid w:val="00DF578B"/>
    <w:rsid w:val="00E00F93"/>
    <w:rsid w:val="00E02765"/>
    <w:rsid w:val="00E02E3A"/>
    <w:rsid w:val="00E030CC"/>
    <w:rsid w:val="00E0344C"/>
    <w:rsid w:val="00E03566"/>
    <w:rsid w:val="00E03B5C"/>
    <w:rsid w:val="00E04015"/>
    <w:rsid w:val="00E04EC3"/>
    <w:rsid w:val="00E05AF1"/>
    <w:rsid w:val="00E05DB4"/>
    <w:rsid w:val="00E07DAB"/>
    <w:rsid w:val="00E07EBE"/>
    <w:rsid w:val="00E112FF"/>
    <w:rsid w:val="00E11812"/>
    <w:rsid w:val="00E145D4"/>
    <w:rsid w:val="00E16C6C"/>
    <w:rsid w:val="00E17C80"/>
    <w:rsid w:val="00E208F2"/>
    <w:rsid w:val="00E21B58"/>
    <w:rsid w:val="00E2438E"/>
    <w:rsid w:val="00E248D9"/>
    <w:rsid w:val="00E269D5"/>
    <w:rsid w:val="00E26EF7"/>
    <w:rsid w:val="00E27F7B"/>
    <w:rsid w:val="00E3000E"/>
    <w:rsid w:val="00E32E9A"/>
    <w:rsid w:val="00E331E2"/>
    <w:rsid w:val="00E420B2"/>
    <w:rsid w:val="00E420D7"/>
    <w:rsid w:val="00E420E3"/>
    <w:rsid w:val="00E42733"/>
    <w:rsid w:val="00E431B2"/>
    <w:rsid w:val="00E4423A"/>
    <w:rsid w:val="00E458C9"/>
    <w:rsid w:val="00E4647D"/>
    <w:rsid w:val="00E46C46"/>
    <w:rsid w:val="00E4764B"/>
    <w:rsid w:val="00E5150F"/>
    <w:rsid w:val="00E51B34"/>
    <w:rsid w:val="00E5222B"/>
    <w:rsid w:val="00E5407D"/>
    <w:rsid w:val="00E60B86"/>
    <w:rsid w:val="00E620B8"/>
    <w:rsid w:val="00E625DA"/>
    <w:rsid w:val="00E629A5"/>
    <w:rsid w:val="00E7041E"/>
    <w:rsid w:val="00E70F49"/>
    <w:rsid w:val="00E731C1"/>
    <w:rsid w:val="00E80D66"/>
    <w:rsid w:val="00E824B2"/>
    <w:rsid w:val="00E8572C"/>
    <w:rsid w:val="00E861AD"/>
    <w:rsid w:val="00E87EAC"/>
    <w:rsid w:val="00E90C73"/>
    <w:rsid w:val="00E91162"/>
    <w:rsid w:val="00E93B6E"/>
    <w:rsid w:val="00E9613E"/>
    <w:rsid w:val="00E978FF"/>
    <w:rsid w:val="00E97DD9"/>
    <w:rsid w:val="00EA31CB"/>
    <w:rsid w:val="00EA471B"/>
    <w:rsid w:val="00EA5AB8"/>
    <w:rsid w:val="00EA6515"/>
    <w:rsid w:val="00EA7C57"/>
    <w:rsid w:val="00EB5ACD"/>
    <w:rsid w:val="00EB5D06"/>
    <w:rsid w:val="00EB6E38"/>
    <w:rsid w:val="00EB7E95"/>
    <w:rsid w:val="00EC0F76"/>
    <w:rsid w:val="00EC12A2"/>
    <w:rsid w:val="00EC37F4"/>
    <w:rsid w:val="00EC4F23"/>
    <w:rsid w:val="00EC5E50"/>
    <w:rsid w:val="00EC6224"/>
    <w:rsid w:val="00ED216E"/>
    <w:rsid w:val="00ED2B30"/>
    <w:rsid w:val="00ED4810"/>
    <w:rsid w:val="00ED7511"/>
    <w:rsid w:val="00ED7620"/>
    <w:rsid w:val="00EE03FA"/>
    <w:rsid w:val="00EE1788"/>
    <w:rsid w:val="00EE5FD4"/>
    <w:rsid w:val="00EF0650"/>
    <w:rsid w:val="00EF2897"/>
    <w:rsid w:val="00EF36E3"/>
    <w:rsid w:val="00EF3CA6"/>
    <w:rsid w:val="00EF52DC"/>
    <w:rsid w:val="00EF65A6"/>
    <w:rsid w:val="00EF683B"/>
    <w:rsid w:val="00EF6968"/>
    <w:rsid w:val="00EF7250"/>
    <w:rsid w:val="00F00E63"/>
    <w:rsid w:val="00F01AAD"/>
    <w:rsid w:val="00F02B06"/>
    <w:rsid w:val="00F047FA"/>
    <w:rsid w:val="00F0711A"/>
    <w:rsid w:val="00F12E24"/>
    <w:rsid w:val="00F130BB"/>
    <w:rsid w:val="00F1416C"/>
    <w:rsid w:val="00F15F87"/>
    <w:rsid w:val="00F203CD"/>
    <w:rsid w:val="00F20C31"/>
    <w:rsid w:val="00F21D15"/>
    <w:rsid w:val="00F226D8"/>
    <w:rsid w:val="00F25926"/>
    <w:rsid w:val="00F25A98"/>
    <w:rsid w:val="00F25DA8"/>
    <w:rsid w:val="00F26D44"/>
    <w:rsid w:val="00F3021F"/>
    <w:rsid w:val="00F33074"/>
    <w:rsid w:val="00F3312D"/>
    <w:rsid w:val="00F34B1C"/>
    <w:rsid w:val="00F350A8"/>
    <w:rsid w:val="00F35182"/>
    <w:rsid w:val="00F3577E"/>
    <w:rsid w:val="00F35986"/>
    <w:rsid w:val="00F3625E"/>
    <w:rsid w:val="00F37600"/>
    <w:rsid w:val="00F37998"/>
    <w:rsid w:val="00F37D37"/>
    <w:rsid w:val="00F40244"/>
    <w:rsid w:val="00F418C9"/>
    <w:rsid w:val="00F428BE"/>
    <w:rsid w:val="00F42C46"/>
    <w:rsid w:val="00F5064B"/>
    <w:rsid w:val="00F57207"/>
    <w:rsid w:val="00F57668"/>
    <w:rsid w:val="00F605AF"/>
    <w:rsid w:val="00F6175A"/>
    <w:rsid w:val="00F637B9"/>
    <w:rsid w:val="00F64287"/>
    <w:rsid w:val="00F64EDB"/>
    <w:rsid w:val="00F67868"/>
    <w:rsid w:val="00F67CF9"/>
    <w:rsid w:val="00F70312"/>
    <w:rsid w:val="00F802DE"/>
    <w:rsid w:val="00F808E4"/>
    <w:rsid w:val="00F845AA"/>
    <w:rsid w:val="00F85F00"/>
    <w:rsid w:val="00F8681A"/>
    <w:rsid w:val="00F900B4"/>
    <w:rsid w:val="00F90D73"/>
    <w:rsid w:val="00F91577"/>
    <w:rsid w:val="00F91B79"/>
    <w:rsid w:val="00F950F9"/>
    <w:rsid w:val="00F9558F"/>
    <w:rsid w:val="00F96ECA"/>
    <w:rsid w:val="00FA6ED2"/>
    <w:rsid w:val="00FA78AF"/>
    <w:rsid w:val="00FB30AA"/>
    <w:rsid w:val="00FB7B5C"/>
    <w:rsid w:val="00FB7BE1"/>
    <w:rsid w:val="00FC105A"/>
    <w:rsid w:val="00FC125A"/>
    <w:rsid w:val="00FC1FD9"/>
    <w:rsid w:val="00FC26D3"/>
    <w:rsid w:val="00FC2C48"/>
    <w:rsid w:val="00FC377D"/>
    <w:rsid w:val="00FC486B"/>
    <w:rsid w:val="00FC5435"/>
    <w:rsid w:val="00FC677A"/>
    <w:rsid w:val="00FC686E"/>
    <w:rsid w:val="00FD0667"/>
    <w:rsid w:val="00FD4405"/>
    <w:rsid w:val="00FD4687"/>
    <w:rsid w:val="00FD7E48"/>
    <w:rsid w:val="00FE10B4"/>
    <w:rsid w:val="00FE1F09"/>
    <w:rsid w:val="00FE27CF"/>
    <w:rsid w:val="00FE29B8"/>
    <w:rsid w:val="00FE381E"/>
    <w:rsid w:val="00FE432F"/>
    <w:rsid w:val="00FE48EB"/>
    <w:rsid w:val="00FE59FF"/>
    <w:rsid w:val="00FE7C6E"/>
    <w:rsid w:val="00FE7E14"/>
    <w:rsid w:val="00FF0411"/>
    <w:rsid w:val="00FF281F"/>
    <w:rsid w:val="00FF301A"/>
    <w:rsid w:val="00FF39DA"/>
    <w:rsid w:val="00FF39E2"/>
    <w:rsid w:val="00FF659D"/>
    <w:rsid w:val="0136DFD5"/>
    <w:rsid w:val="068C02ED"/>
    <w:rsid w:val="09F088F4"/>
    <w:rsid w:val="0C71086A"/>
    <w:rsid w:val="10334123"/>
    <w:rsid w:val="155F2DD9"/>
    <w:rsid w:val="16CB9F0F"/>
    <w:rsid w:val="17FD848F"/>
    <w:rsid w:val="1A162325"/>
    <w:rsid w:val="1A435E07"/>
    <w:rsid w:val="1BC5BD41"/>
    <w:rsid w:val="1EAAA989"/>
    <w:rsid w:val="203E5D16"/>
    <w:rsid w:val="20E6E88D"/>
    <w:rsid w:val="26DA00B5"/>
    <w:rsid w:val="3258231A"/>
    <w:rsid w:val="35257DCA"/>
    <w:rsid w:val="3777A90E"/>
    <w:rsid w:val="3B7AE197"/>
    <w:rsid w:val="40EF088E"/>
    <w:rsid w:val="446642D1"/>
    <w:rsid w:val="44E3E9F0"/>
    <w:rsid w:val="47F02F2B"/>
    <w:rsid w:val="483D8145"/>
    <w:rsid w:val="4AC83E6E"/>
    <w:rsid w:val="50CCCBEC"/>
    <w:rsid w:val="56DA5935"/>
    <w:rsid w:val="57609D09"/>
    <w:rsid w:val="5C8DB9FB"/>
    <w:rsid w:val="640BC837"/>
    <w:rsid w:val="6533B2CF"/>
    <w:rsid w:val="65F4B775"/>
    <w:rsid w:val="71DD9971"/>
    <w:rsid w:val="728313AE"/>
    <w:rsid w:val="744AB3D5"/>
    <w:rsid w:val="76706F06"/>
    <w:rsid w:val="7C1D5F2C"/>
    <w:rsid w:val="7DF14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B89AC"/>
  <w15:docId w15:val="{90315A2D-F778-47E9-AB0B-A84052C27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7B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7B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7031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D1CA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D1CA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57BB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7B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57BB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57BB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E38E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7031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A4673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4673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4673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4673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4673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673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6738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8B5C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0246E9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725E5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25E5C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A46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A463B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4D1CA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4D1CA9"/>
    <w:rPr>
      <w:rFonts w:asciiTheme="majorHAnsi" w:eastAsiaTheme="majorEastAsia" w:hAnsiTheme="majorHAnsi" w:cstheme="majorBidi"/>
      <w:color w:val="2E74B5" w:themeColor="accent1" w:themeShade="BF"/>
    </w:rPr>
  </w:style>
  <w:style w:type="table" w:styleId="GridTable5Dark-Accent1">
    <w:name w:val="Grid Table 5 Dark Accent 1"/>
    <w:basedOn w:val="TableNormal"/>
    <w:uiPriority w:val="50"/>
    <w:rsid w:val="00281CA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4-Accent5">
    <w:name w:val="Grid Table 4 Accent 5"/>
    <w:basedOn w:val="TableNormal"/>
    <w:uiPriority w:val="49"/>
    <w:rsid w:val="00281CA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D911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11BD"/>
  </w:style>
  <w:style w:type="paragraph" w:styleId="Footer">
    <w:name w:val="footer"/>
    <w:basedOn w:val="Normal"/>
    <w:link w:val="FooterChar"/>
    <w:uiPriority w:val="99"/>
    <w:unhideWhenUsed/>
    <w:rsid w:val="00D911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11BD"/>
  </w:style>
  <w:style w:type="paragraph" w:customStyle="1" w:styleId="DecimalAligned">
    <w:name w:val="Decimal Aligned"/>
    <w:basedOn w:val="Normal"/>
    <w:uiPriority w:val="40"/>
    <w:qFormat/>
    <w:rsid w:val="00736293"/>
    <w:pPr>
      <w:tabs>
        <w:tab w:val="decimal" w:pos="360"/>
      </w:tabs>
      <w:spacing w:after="200" w:line="276" w:lineRule="auto"/>
    </w:pPr>
    <w:rPr>
      <w:rFonts w:eastAsiaTheme="minorEastAsia" w:cs="Times New Roman"/>
    </w:rPr>
  </w:style>
  <w:style w:type="paragraph" w:styleId="FootnoteText">
    <w:name w:val="footnote text"/>
    <w:basedOn w:val="Normal"/>
    <w:link w:val="FootnoteTextChar"/>
    <w:uiPriority w:val="99"/>
    <w:unhideWhenUsed/>
    <w:rsid w:val="00736293"/>
    <w:pPr>
      <w:spacing w:after="0" w:line="240" w:lineRule="auto"/>
    </w:pPr>
    <w:rPr>
      <w:rFonts w:eastAsiaTheme="minorEastAsia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736293"/>
    <w:rPr>
      <w:rFonts w:eastAsiaTheme="minorEastAsia" w:cs="Times New Roman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736293"/>
    <w:rPr>
      <w:i/>
      <w:iCs/>
    </w:rPr>
  </w:style>
  <w:style w:type="table" w:styleId="MediumShading2-Accent5">
    <w:name w:val="Medium Shading 2 Accent 5"/>
    <w:basedOn w:val="TableNormal"/>
    <w:uiPriority w:val="64"/>
    <w:rsid w:val="00736293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ridTable4-Accent1">
    <w:name w:val="Grid Table 4 Accent 1"/>
    <w:basedOn w:val="TableNormal"/>
    <w:uiPriority w:val="49"/>
    <w:rsid w:val="0073629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24597E"/>
    <w:pPr>
      <w:spacing w:after="0" w:line="360" w:lineRule="atLeast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99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4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8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26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2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5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8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2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2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8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3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4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6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0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0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7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9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8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3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8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1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0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6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0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8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9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9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8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4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1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3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2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9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9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7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1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2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0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9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9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6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0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9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9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9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7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0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3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2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5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6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5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3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8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4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65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0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3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7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3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9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3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16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2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2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8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0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7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1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1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4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8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5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8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6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2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7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2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9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6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0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5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6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2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0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23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5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8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3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2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curl.haxx.se/libcurl/c/CURLOPT_LOW_SPEED_LIMIT.html" TargetMode="Externa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https://msdn.microsoft.com/en-us/library/windows/desktop/aa384116(v=vs.85).aspx" TargetMode="External"/><Relationship Id="rId17" Type="http://schemas.openxmlformats.org/officeDocument/2006/relationships/hyperlink" Target="http://curl.haxx.se/libcurl/c/CURLOPT_VERBOSE.html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curl.haxx.se/libcurl/c/CURLOPT_FRESH_CONNECT.html" TargetMode="External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Azure/azure-iot-sdks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://curl.haxx.se/libcurl/c/CURLOPT_FORBID_REUSE.html" TargetMode="Externa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://curl.haxx.se/libcurl/c/CURLOPT_LOW_SPEED_TIM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90A700FF57F4044B1BF7A0B99EBEF5C" ma:contentTypeVersion="1" ma:contentTypeDescription="Create a new document." ma:contentTypeScope="" ma:versionID="06905a4e07c8192d6c9f6a9bbe32c511">
  <xsd:schema xmlns:xsd="http://www.w3.org/2001/XMLSchema" xmlns:xs="http://www.w3.org/2001/XMLSchema" xmlns:p="http://schemas.microsoft.com/office/2006/metadata/properties" xmlns:ns2="6d43041c-b26d-434e-9e55-1cfb9192bf3d" targetNamespace="http://schemas.microsoft.com/office/2006/metadata/properties" ma:root="true" ma:fieldsID="d76cff25f6114d6d376e8c4166fd31df" ns2:_="">
    <xsd:import namespace="6d43041c-b26d-434e-9e55-1cfb9192bf3d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43041c-b26d-434e-9e55-1cfb9192bf3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2AB1AF-09E7-4B1F-99E0-5D5985A73F5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d43041c-b26d-434e-9e55-1cfb9192bf3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113E9D0-A573-46D2-9F27-436BE294802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60FD5B5-C8A8-4737-9404-3AF55C8B368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F5E4039-A0B9-4BF9-94B4-B726897B08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1249</TotalTime>
  <Pages>15</Pages>
  <Words>2755</Words>
  <Characters>15704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Cristoloveanu</dc:creator>
  <cp:keywords/>
  <dc:description/>
  <cp:lastModifiedBy>Andrei Porumb</cp:lastModifiedBy>
  <cp:revision>22</cp:revision>
  <dcterms:created xsi:type="dcterms:W3CDTF">2015-03-19T17:57:00Z</dcterms:created>
  <dcterms:modified xsi:type="dcterms:W3CDTF">2016-03-01T15:04:00Z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0x010100C90A700FF57F4044B1BF7A0B99EBEF5C</vt:lpwstr>
  </property>
  <property fmtid="{D5CDD505-2E9C-101B-9397-08002B2CF9AE}" pid="3" name="DocVizPreviewMetadata_Count">
    <vt:i4>1</vt:i4>
  </property>
  <property fmtid="{D5CDD505-2E9C-101B-9397-08002B2CF9AE}" pid="4" name="DocVizPreviewMetadata_0">
    <vt:lpwstr>300x388x2</vt:lpwstr>
  </property>
</Properties>
</file>